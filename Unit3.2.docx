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9DE" w:rsidRPr="004B7922" w:rsidRDefault="00CE52A2" w:rsidP="004E7580">
      <w:pPr>
        <w:spacing w:after="0" w:line="240" w:lineRule="auto"/>
        <w:jc w:val="both"/>
        <w:rPr>
          <w:rFonts w:ascii="Times New Roman" w:hAnsi="Times New Roman" w:cs="Times New Roman"/>
          <w:b/>
          <w:color w:val="000000" w:themeColor="text1"/>
          <w:sz w:val="24"/>
          <w:szCs w:val="24"/>
        </w:rPr>
      </w:pPr>
      <w:r w:rsidRPr="004B7922">
        <w:rPr>
          <w:rFonts w:ascii="Times New Roman" w:hAnsi="Times New Roman" w:cs="Times New Roman"/>
          <w:b/>
          <w:color w:val="000000" w:themeColor="text1"/>
          <w:sz w:val="24"/>
          <w:szCs w:val="24"/>
        </w:rPr>
        <w:t xml:space="preserve">Networking: Internet Addressing, </w:t>
      </w:r>
      <w:proofErr w:type="spellStart"/>
      <w:r w:rsidRPr="004B7922">
        <w:rPr>
          <w:rFonts w:ascii="Times New Roman" w:hAnsi="Times New Roman" w:cs="Times New Roman"/>
          <w:b/>
          <w:color w:val="000000" w:themeColor="text1"/>
          <w:sz w:val="24"/>
          <w:szCs w:val="24"/>
        </w:rPr>
        <w:t>InetAddress</w:t>
      </w:r>
      <w:proofErr w:type="spellEnd"/>
      <w:r w:rsidRPr="004B7922">
        <w:rPr>
          <w:rFonts w:ascii="Times New Roman" w:hAnsi="Times New Roman" w:cs="Times New Roman"/>
          <w:b/>
          <w:color w:val="000000" w:themeColor="text1"/>
          <w:sz w:val="24"/>
          <w:szCs w:val="24"/>
        </w:rPr>
        <w:t xml:space="preserve">, Factory Methods, Instance Methods, TCP /IP Client Sockets, URL, URL Connection, TCP/IP Server Sockets, </w:t>
      </w:r>
      <w:proofErr w:type="spellStart"/>
      <w:r w:rsidRPr="004B7922">
        <w:rPr>
          <w:rFonts w:ascii="Times New Roman" w:hAnsi="Times New Roman" w:cs="Times New Roman"/>
          <w:b/>
          <w:color w:val="000000" w:themeColor="text1"/>
          <w:sz w:val="24"/>
          <w:szCs w:val="24"/>
        </w:rPr>
        <w:t>Datagrams</w:t>
      </w:r>
      <w:proofErr w:type="spellEnd"/>
      <w:r w:rsidRPr="004B7922">
        <w:rPr>
          <w:rFonts w:ascii="Times New Roman" w:hAnsi="Times New Roman" w:cs="Times New Roman"/>
          <w:b/>
          <w:color w:val="000000" w:themeColor="text1"/>
          <w:sz w:val="24"/>
          <w:szCs w:val="24"/>
        </w:rPr>
        <w:t>.</w:t>
      </w:r>
    </w:p>
    <w:p w:rsidR="00CE52A2" w:rsidRPr="004E7580" w:rsidRDefault="00CE52A2" w:rsidP="004E7580">
      <w:pPr>
        <w:spacing w:after="0" w:line="240" w:lineRule="auto"/>
        <w:jc w:val="both"/>
        <w:rPr>
          <w:rFonts w:ascii="Times New Roman" w:hAnsi="Times New Roman" w:cs="Times New Roman"/>
          <w:b/>
          <w:color w:val="000000" w:themeColor="text1"/>
          <w:sz w:val="24"/>
          <w:szCs w:val="24"/>
        </w:rPr>
      </w:pPr>
      <w:r w:rsidRPr="004E7580">
        <w:rPr>
          <w:rFonts w:ascii="Times New Roman" w:hAnsi="Times New Roman" w:cs="Times New Roman"/>
          <w:b/>
          <w:color w:val="000000" w:themeColor="text1"/>
          <w:sz w:val="24"/>
          <w:szCs w:val="24"/>
        </w:rPr>
        <w:t>Internet Addressing</w:t>
      </w:r>
    </w:p>
    <w:p w:rsidR="00CE52A2" w:rsidRPr="004E7580" w:rsidRDefault="00CE52A2" w:rsidP="004E7580">
      <w:pPr>
        <w:spacing w:after="0" w:line="240" w:lineRule="auto"/>
        <w:jc w:val="both"/>
        <w:rPr>
          <w:rFonts w:ascii="Times New Roman" w:hAnsi="Times New Roman" w:cs="Times New Roman"/>
          <w:color w:val="000000" w:themeColor="text1"/>
          <w:sz w:val="24"/>
          <w:szCs w:val="24"/>
          <w:shd w:val="clear" w:color="auto" w:fill="FFFFFF"/>
        </w:rPr>
      </w:pPr>
      <w:r w:rsidRPr="004E7580">
        <w:rPr>
          <w:rFonts w:ascii="Times New Roman" w:hAnsi="Times New Roman" w:cs="Times New Roman"/>
          <w:color w:val="000000" w:themeColor="text1"/>
          <w:sz w:val="24"/>
          <w:szCs w:val="24"/>
          <w:shd w:val="clear" w:color="auto" w:fill="FFFFFF"/>
        </w:rPr>
        <w:t>Each host on a TCP/IP network is assigned a unique 32-bit IP address consisting of a </w:t>
      </w:r>
      <w:r w:rsidRPr="004E7580">
        <w:rPr>
          <w:rStyle w:val="Emphasis"/>
          <w:rFonts w:ascii="Times New Roman" w:hAnsi="Times New Roman" w:cs="Times New Roman"/>
          <w:color w:val="000000" w:themeColor="text1"/>
          <w:sz w:val="24"/>
          <w:szCs w:val="24"/>
          <w:shd w:val="clear" w:color="auto" w:fill="FFFFFF"/>
        </w:rPr>
        <w:t>network number</w:t>
      </w:r>
      <w:r w:rsidRPr="004E7580">
        <w:rPr>
          <w:rFonts w:ascii="Times New Roman" w:hAnsi="Times New Roman" w:cs="Times New Roman"/>
          <w:color w:val="000000" w:themeColor="text1"/>
          <w:sz w:val="24"/>
          <w:szCs w:val="24"/>
          <w:shd w:val="clear" w:color="auto" w:fill="FFFFFF"/>
        </w:rPr>
        <w:t> and a </w:t>
      </w:r>
      <w:r w:rsidRPr="004E7580">
        <w:rPr>
          <w:rStyle w:val="Emphasis"/>
          <w:rFonts w:ascii="Times New Roman" w:hAnsi="Times New Roman" w:cs="Times New Roman"/>
          <w:color w:val="000000" w:themeColor="text1"/>
          <w:sz w:val="24"/>
          <w:szCs w:val="24"/>
          <w:shd w:val="clear" w:color="auto" w:fill="FFFFFF"/>
        </w:rPr>
        <w:t>host number</w:t>
      </w:r>
      <w:r w:rsidRPr="004E7580">
        <w:rPr>
          <w:rFonts w:ascii="Times New Roman" w:hAnsi="Times New Roman" w:cs="Times New Roman"/>
          <w:color w:val="000000" w:themeColor="text1"/>
          <w:sz w:val="24"/>
          <w:szCs w:val="24"/>
          <w:shd w:val="clear" w:color="auto" w:fill="FFFFFF"/>
        </w:rPr>
        <w:t>. The network number identifies a specific network, and must be assigned by the </w:t>
      </w:r>
      <w:r w:rsidRPr="004E7580">
        <w:rPr>
          <w:rStyle w:val="Emphasis"/>
          <w:rFonts w:ascii="Times New Roman" w:hAnsi="Times New Roman" w:cs="Times New Roman"/>
          <w:color w:val="000000" w:themeColor="text1"/>
          <w:sz w:val="24"/>
          <w:szCs w:val="24"/>
          <w:shd w:val="clear" w:color="auto" w:fill="FFFFFF"/>
        </w:rPr>
        <w:t>Internet Network Information Center</w:t>
      </w:r>
      <w:r w:rsidRPr="004E7580">
        <w:rPr>
          <w:rFonts w:ascii="Times New Roman" w:hAnsi="Times New Roman" w:cs="Times New Roman"/>
          <w:color w:val="000000" w:themeColor="text1"/>
          <w:sz w:val="24"/>
          <w:szCs w:val="24"/>
          <w:shd w:val="clear" w:color="auto" w:fill="FFFFFF"/>
        </w:rPr>
        <w:t> (</w:t>
      </w:r>
      <w:proofErr w:type="spellStart"/>
      <w:r w:rsidRPr="004E7580">
        <w:rPr>
          <w:rFonts w:ascii="Times New Roman" w:hAnsi="Times New Roman" w:cs="Times New Roman"/>
          <w:color w:val="000000" w:themeColor="text1"/>
          <w:sz w:val="24"/>
          <w:szCs w:val="24"/>
          <w:shd w:val="clear" w:color="auto" w:fill="FFFFFF"/>
        </w:rPr>
        <w:t>InterNIC</w:t>
      </w:r>
      <w:proofErr w:type="spellEnd"/>
      <w:r w:rsidRPr="004E7580">
        <w:rPr>
          <w:rFonts w:ascii="Times New Roman" w:hAnsi="Times New Roman" w:cs="Times New Roman"/>
          <w:color w:val="000000" w:themeColor="text1"/>
          <w:sz w:val="24"/>
          <w:szCs w:val="24"/>
          <w:shd w:val="clear" w:color="auto" w:fill="FFFFFF"/>
        </w:rPr>
        <w:t xml:space="preserve">) or an accredited registrar. An Internet Service Provider (ISP) can obtain blocks of network addresses from </w:t>
      </w:r>
      <w:proofErr w:type="spellStart"/>
      <w:r w:rsidRPr="004E7580">
        <w:rPr>
          <w:rFonts w:ascii="Times New Roman" w:hAnsi="Times New Roman" w:cs="Times New Roman"/>
          <w:color w:val="000000" w:themeColor="text1"/>
          <w:sz w:val="24"/>
          <w:szCs w:val="24"/>
          <w:shd w:val="clear" w:color="auto" w:fill="FFFFFF"/>
        </w:rPr>
        <w:t>InterNIC</w:t>
      </w:r>
      <w:proofErr w:type="spellEnd"/>
      <w:r w:rsidRPr="004E7580">
        <w:rPr>
          <w:rFonts w:ascii="Times New Roman" w:hAnsi="Times New Roman" w:cs="Times New Roman"/>
          <w:color w:val="000000" w:themeColor="text1"/>
          <w:sz w:val="24"/>
          <w:szCs w:val="24"/>
          <w:shd w:val="clear" w:color="auto" w:fill="FFFFFF"/>
        </w:rPr>
        <w:t xml:space="preserve"> and can assign addresses as necessary. The host number identifies a host on a network and is assigned by the network administrator. The IP address is grouped into four binary </w:t>
      </w:r>
      <w:r w:rsidRPr="004E7580">
        <w:rPr>
          <w:rStyle w:val="Emphasis"/>
          <w:rFonts w:ascii="Times New Roman" w:hAnsi="Times New Roman" w:cs="Times New Roman"/>
          <w:color w:val="000000" w:themeColor="text1"/>
          <w:sz w:val="24"/>
          <w:szCs w:val="24"/>
          <w:shd w:val="clear" w:color="auto" w:fill="FFFFFF"/>
        </w:rPr>
        <w:t>octets</w:t>
      </w:r>
      <w:r w:rsidRPr="004E7580">
        <w:rPr>
          <w:rFonts w:ascii="Times New Roman" w:hAnsi="Times New Roman" w:cs="Times New Roman"/>
          <w:color w:val="000000" w:themeColor="text1"/>
          <w:sz w:val="24"/>
          <w:szCs w:val="24"/>
          <w:shd w:val="clear" w:color="auto" w:fill="FFFFFF"/>
        </w:rPr>
        <w:t> (an octet is a group of eight bits) and is represented using </w:t>
      </w:r>
      <w:r w:rsidRPr="004E7580">
        <w:rPr>
          <w:rStyle w:val="Emphasis"/>
          <w:rFonts w:ascii="Times New Roman" w:hAnsi="Times New Roman" w:cs="Times New Roman"/>
          <w:color w:val="000000" w:themeColor="text1"/>
          <w:sz w:val="24"/>
          <w:szCs w:val="24"/>
          <w:shd w:val="clear" w:color="auto" w:fill="FFFFFF"/>
        </w:rPr>
        <w:t>dotted decimal notation</w:t>
      </w:r>
      <w:r w:rsidRPr="004E7580">
        <w:rPr>
          <w:rFonts w:ascii="Times New Roman" w:hAnsi="Times New Roman" w:cs="Times New Roman"/>
          <w:color w:val="000000" w:themeColor="text1"/>
          <w:sz w:val="24"/>
          <w:szCs w:val="24"/>
          <w:shd w:val="clear" w:color="auto" w:fill="FFFFFF"/>
        </w:rPr>
        <w:t>. The minimum value for an octet is 0, and the maximum value is 255. The basic format is illustrated below.</w:t>
      </w:r>
    </w:p>
    <w:p w:rsidR="00CE52A2" w:rsidRPr="004E7580" w:rsidRDefault="00CE52A2" w:rsidP="004E7580">
      <w:pPr>
        <w:spacing w:after="0" w:line="240" w:lineRule="auto"/>
        <w:jc w:val="both"/>
        <w:rPr>
          <w:rFonts w:ascii="Times New Roman" w:hAnsi="Times New Roman" w:cs="Times New Roman"/>
          <w:color w:val="000000" w:themeColor="text1"/>
          <w:sz w:val="24"/>
          <w:szCs w:val="24"/>
        </w:rPr>
      </w:pPr>
      <w:r w:rsidRPr="004E7580">
        <w:rPr>
          <w:rFonts w:ascii="Times New Roman" w:hAnsi="Times New Roman" w:cs="Times New Roman"/>
          <w:noProof/>
          <w:color w:val="000000" w:themeColor="text1"/>
          <w:sz w:val="24"/>
          <w:szCs w:val="24"/>
        </w:rPr>
        <w:drawing>
          <wp:inline distT="0" distB="0" distL="0" distR="0">
            <wp:extent cx="4905375" cy="16764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05375" cy="1676400"/>
                    </a:xfrm>
                    <a:prstGeom prst="rect">
                      <a:avLst/>
                    </a:prstGeom>
                    <a:noFill/>
                    <a:ln w="9525">
                      <a:noFill/>
                      <a:miter lim="800000"/>
                      <a:headEnd/>
                      <a:tailEnd/>
                    </a:ln>
                  </pic:spPr>
                </pic:pic>
              </a:graphicData>
            </a:graphic>
          </wp:inline>
        </w:drawing>
      </w:r>
    </w:p>
    <w:p w:rsidR="00E74AA7" w:rsidRPr="004E7580" w:rsidRDefault="00E74AA7" w:rsidP="004E7580">
      <w:pPr>
        <w:spacing w:after="0" w:line="240" w:lineRule="auto"/>
        <w:jc w:val="both"/>
        <w:rPr>
          <w:rFonts w:ascii="Times New Roman" w:hAnsi="Times New Roman" w:cs="Times New Roman"/>
          <w:b/>
          <w:color w:val="000000" w:themeColor="text1"/>
          <w:sz w:val="24"/>
          <w:szCs w:val="24"/>
          <w:shd w:val="clear" w:color="auto" w:fill="FFFFFF"/>
        </w:rPr>
      </w:pPr>
      <w:r w:rsidRPr="004E7580">
        <w:rPr>
          <w:rFonts w:ascii="Times New Roman" w:hAnsi="Times New Roman" w:cs="Times New Roman"/>
          <w:b/>
          <w:color w:val="000000" w:themeColor="text1"/>
          <w:sz w:val="24"/>
          <w:szCs w:val="24"/>
          <w:shd w:val="clear" w:color="auto" w:fill="FFFFFF"/>
        </w:rPr>
        <w:t>The basic format of an IP address</w:t>
      </w:r>
    </w:p>
    <w:p w:rsidR="00E74AA7" w:rsidRPr="004E7580" w:rsidRDefault="00E74AA7" w:rsidP="004E7580">
      <w:pPr>
        <w:pStyle w:val="NormalWeb"/>
        <w:shd w:val="clear" w:color="auto" w:fill="FFFFFF"/>
        <w:spacing w:before="360" w:beforeAutospacing="0" w:after="0" w:afterAutospacing="0"/>
        <w:jc w:val="both"/>
        <w:rPr>
          <w:color w:val="000000" w:themeColor="text1"/>
        </w:rPr>
      </w:pPr>
      <w:r w:rsidRPr="004E7580">
        <w:rPr>
          <w:color w:val="000000" w:themeColor="text1"/>
        </w:rPr>
        <w:t>IP addressing supports five address classes - A, B, C, D, and E, of which only classes A, B, and C are available for commercial use. The following table illustrates the IP address classes.</w:t>
      </w:r>
    </w:p>
    <w:p w:rsidR="00E74AA7" w:rsidRPr="004E7580" w:rsidRDefault="00876CAC" w:rsidP="004E7580">
      <w:pPr>
        <w:spacing w:after="0" w:line="240" w:lineRule="auto"/>
        <w:jc w:val="both"/>
        <w:rPr>
          <w:rFonts w:ascii="Times New Roman" w:hAnsi="Times New Roman" w:cs="Times New Roman"/>
          <w:b/>
          <w:color w:val="000000" w:themeColor="text1"/>
          <w:sz w:val="24"/>
          <w:szCs w:val="24"/>
        </w:rPr>
      </w:pPr>
      <w:r w:rsidRPr="004E7580">
        <w:rPr>
          <w:rFonts w:ascii="Times New Roman" w:hAnsi="Times New Roman" w:cs="Times New Roman"/>
          <w:b/>
          <w:noProof/>
          <w:color w:val="000000" w:themeColor="text1"/>
          <w:sz w:val="24"/>
          <w:szCs w:val="24"/>
        </w:rPr>
        <w:drawing>
          <wp:inline distT="0" distB="0" distL="0" distR="0">
            <wp:extent cx="5943600" cy="212327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123278"/>
                    </a:xfrm>
                    <a:prstGeom prst="rect">
                      <a:avLst/>
                    </a:prstGeom>
                    <a:noFill/>
                    <a:ln w="9525">
                      <a:noFill/>
                      <a:miter lim="800000"/>
                      <a:headEnd/>
                      <a:tailEnd/>
                    </a:ln>
                  </pic:spPr>
                </pic:pic>
              </a:graphicData>
            </a:graphic>
          </wp:inline>
        </w:drawing>
      </w:r>
    </w:p>
    <w:p w:rsidR="00466A09" w:rsidRPr="004E7580" w:rsidRDefault="00466A09" w:rsidP="004E7580">
      <w:pPr>
        <w:pStyle w:val="NormalWeb"/>
        <w:shd w:val="clear" w:color="auto" w:fill="FFFFFF"/>
        <w:spacing w:before="360" w:beforeAutospacing="0" w:after="0" w:afterAutospacing="0"/>
        <w:jc w:val="both"/>
        <w:rPr>
          <w:color w:val="000000" w:themeColor="text1"/>
        </w:rPr>
      </w:pPr>
      <w:r w:rsidRPr="004E7580">
        <w:rPr>
          <w:color w:val="000000" w:themeColor="text1"/>
        </w:rPr>
        <w:t>The diagram below illustrates the format of the commercial IP address classes.</w:t>
      </w:r>
    </w:p>
    <w:p w:rsidR="00466A09" w:rsidRPr="004E7580" w:rsidRDefault="00466A09" w:rsidP="004E7580">
      <w:pPr>
        <w:spacing w:after="0" w:line="240" w:lineRule="auto"/>
        <w:jc w:val="both"/>
        <w:rPr>
          <w:rFonts w:ascii="Times New Roman" w:hAnsi="Times New Roman" w:cs="Times New Roman"/>
          <w:b/>
          <w:color w:val="000000" w:themeColor="text1"/>
          <w:sz w:val="24"/>
          <w:szCs w:val="24"/>
        </w:rPr>
      </w:pPr>
      <w:r w:rsidRPr="004E7580">
        <w:rPr>
          <w:rFonts w:ascii="Times New Roman" w:hAnsi="Times New Roman" w:cs="Times New Roman"/>
          <w:b/>
          <w:noProof/>
          <w:color w:val="000000" w:themeColor="text1"/>
          <w:sz w:val="24"/>
          <w:szCs w:val="24"/>
        </w:rPr>
        <w:lastRenderedPageBreak/>
        <w:drawing>
          <wp:inline distT="0" distB="0" distL="0" distR="0">
            <wp:extent cx="5943600" cy="291572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915728"/>
                    </a:xfrm>
                    <a:prstGeom prst="rect">
                      <a:avLst/>
                    </a:prstGeom>
                    <a:noFill/>
                    <a:ln w="9525">
                      <a:noFill/>
                      <a:miter lim="800000"/>
                      <a:headEnd/>
                      <a:tailEnd/>
                    </a:ln>
                  </pic:spPr>
                </pic:pic>
              </a:graphicData>
            </a:graphic>
          </wp:inline>
        </w:drawing>
      </w:r>
    </w:p>
    <w:p w:rsidR="005404BD" w:rsidRPr="004E7580" w:rsidRDefault="005404BD" w:rsidP="004E7580">
      <w:pPr>
        <w:spacing w:after="0" w:line="240" w:lineRule="auto"/>
        <w:jc w:val="both"/>
        <w:rPr>
          <w:rFonts w:ascii="Times New Roman" w:hAnsi="Times New Roman" w:cs="Times New Roman"/>
          <w:color w:val="000000" w:themeColor="text1"/>
          <w:sz w:val="24"/>
          <w:szCs w:val="24"/>
          <w:shd w:val="clear" w:color="auto" w:fill="FFFFFF"/>
        </w:rPr>
      </w:pPr>
      <w:r w:rsidRPr="004E7580">
        <w:rPr>
          <w:rFonts w:ascii="Times New Roman" w:hAnsi="Times New Roman" w:cs="Times New Roman"/>
          <w:color w:val="000000" w:themeColor="text1"/>
          <w:sz w:val="24"/>
          <w:szCs w:val="24"/>
          <w:shd w:val="clear" w:color="auto" w:fill="FFFFFF"/>
        </w:rPr>
        <w:t>The address class can be determined using the following table. For example, IP address 172.31.1.2 has a first octet of 172, which falls between 128 and 191, so 172.31.1.2 is a Class B address.</w:t>
      </w:r>
    </w:p>
    <w:p w:rsidR="00DD41EC" w:rsidRPr="004E7580" w:rsidRDefault="00DD41EC" w:rsidP="004E7580">
      <w:pPr>
        <w:spacing w:after="0" w:line="240" w:lineRule="auto"/>
        <w:jc w:val="both"/>
        <w:rPr>
          <w:rFonts w:ascii="Times New Roman" w:hAnsi="Times New Roman" w:cs="Times New Roman"/>
          <w:b/>
          <w:color w:val="000000" w:themeColor="text1"/>
          <w:sz w:val="24"/>
          <w:szCs w:val="24"/>
        </w:rPr>
      </w:pPr>
      <w:r w:rsidRPr="004E7580">
        <w:rPr>
          <w:rFonts w:ascii="Times New Roman" w:hAnsi="Times New Roman" w:cs="Times New Roman"/>
          <w:b/>
          <w:noProof/>
          <w:color w:val="000000" w:themeColor="text1"/>
          <w:sz w:val="24"/>
          <w:szCs w:val="24"/>
        </w:rPr>
        <w:drawing>
          <wp:inline distT="0" distB="0" distL="0" distR="0">
            <wp:extent cx="3829050" cy="2095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829050" cy="2095500"/>
                    </a:xfrm>
                    <a:prstGeom prst="rect">
                      <a:avLst/>
                    </a:prstGeom>
                    <a:noFill/>
                    <a:ln w="9525">
                      <a:noFill/>
                      <a:miter lim="800000"/>
                      <a:headEnd/>
                      <a:tailEnd/>
                    </a:ln>
                  </pic:spPr>
                </pic:pic>
              </a:graphicData>
            </a:graphic>
          </wp:inline>
        </w:drawing>
      </w:r>
    </w:p>
    <w:p w:rsidR="00DD41EC" w:rsidRPr="004E7580" w:rsidRDefault="0062352B" w:rsidP="004E7580">
      <w:pPr>
        <w:spacing w:after="0" w:line="240" w:lineRule="auto"/>
        <w:jc w:val="both"/>
        <w:rPr>
          <w:rFonts w:ascii="Times New Roman" w:hAnsi="Times New Roman" w:cs="Times New Roman"/>
          <w:color w:val="000000" w:themeColor="text1"/>
          <w:sz w:val="24"/>
          <w:szCs w:val="24"/>
          <w:shd w:val="clear" w:color="auto" w:fill="FFFFFF"/>
        </w:rPr>
      </w:pPr>
      <w:r w:rsidRPr="004E7580">
        <w:rPr>
          <w:rFonts w:ascii="Times New Roman" w:hAnsi="Times New Roman" w:cs="Times New Roman"/>
          <w:color w:val="000000" w:themeColor="text1"/>
          <w:sz w:val="24"/>
          <w:szCs w:val="24"/>
          <w:shd w:val="clear" w:color="auto" w:fill="FFFFFF"/>
        </w:rPr>
        <w:t>Note that addresses beginning with 127 are used by some systems for special purposes. Note also that addresses with all zeros in the host part of the address refer to the network itself, and addresses ending in 255 are not used to refer to individual hosts on the net</w:t>
      </w:r>
      <w:r w:rsidR="00804854" w:rsidRPr="004E7580">
        <w:rPr>
          <w:rFonts w:ascii="Times New Roman" w:hAnsi="Times New Roman" w:cs="Times New Roman"/>
          <w:color w:val="000000" w:themeColor="text1"/>
          <w:sz w:val="24"/>
          <w:szCs w:val="24"/>
          <w:shd w:val="clear" w:color="auto" w:fill="FFFFFF"/>
        </w:rPr>
        <w:t xml:space="preserve">work, since they are considered </w:t>
      </w:r>
      <w:r w:rsidRPr="004E7580">
        <w:rPr>
          <w:rFonts w:ascii="Times New Roman" w:hAnsi="Times New Roman" w:cs="Times New Roman"/>
          <w:color w:val="000000" w:themeColor="text1"/>
          <w:sz w:val="24"/>
          <w:szCs w:val="24"/>
          <w:shd w:val="clear" w:color="auto" w:fill="FFFFFF"/>
        </w:rPr>
        <w:t>to be broadcast addresses.</w:t>
      </w:r>
      <w:r w:rsidRPr="004E7580">
        <w:rPr>
          <w:rFonts w:ascii="Times New Roman" w:hAnsi="Times New Roman" w:cs="Times New Roman"/>
          <w:color w:val="000000" w:themeColor="text1"/>
          <w:sz w:val="24"/>
          <w:szCs w:val="24"/>
        </w:rPr>
        <w:br/>
      </w:r>
      <w:r w:rsidRPr="004E7580">
        <w:rPr>
          <w:rFonts w:ascii="Times New Roman" w:hAnsi="Times New Roman" w:cs="Times New Roman"/>
          <w:color w:val="000000" w:themeColor="text1"/>
          <w:sz w:val="24"/>
          <w:szCs w:val="24"/>
        </w:rPr>
        <w:br/>
      </w:r>
      <w:r w:rsidRPr="004E7580">
        <w:rPr>
          <w:rStyle w:val="Emphasis"/>
          <w:rFonts w:ascii="Times New Roman" w:hAnsi="Times New Roman" w:cs="Times New Roman"/>
          <w:b/>
          <w:bCs/>
          <w:color w:val="000000" w:themeColor="text1"/>
          <w:sz w:val="24"/>
          <w:szCs w:val="24"/>
          <w:shd w:val="clear" w:color="auto" w:fill="FFFFFF"/>
        </w:rPr>
        <w:t>IPv6 addresses</w:t>
      </w:r>
      <w:r w:rsidRPr="004E7580">
        <w:rPr>
          <w:rFonts w:ascii="Times New Roman" w:hAnsi="Times New Roman" w:cs="Times New Roman"/>
          <w:color w:val="000000" w:themeColor="text1"/>
          <w:sz w:val="24"/>
          <w:szCs w:val="24"/>
          <w:shd w:val="clear" w:color="auto" w:fill="FFFFFF"/>
        </w:rPr>
        <w:t> are typically composed of a 64-bit network prefix, and a 64-bit host part. The host part may be automatically generated from the interface's MAC address, or assigned sequentially. IPv6 addresses are normally written as eight groups of four hexadecimal numbers. A group consisting solely of zeros can be omitted. For example, 2001:0db8:85a3:0000:1319:8a2e:0370:1337 can be shortened to 2001:0db8:85a3:</w:t>
      </w:r>
      <w:proofErr w:type="gramStart"/>
      <w:r w:rsidRPr="004E7580">
        <w:rPr>
          <w:rFonts w:ascii="Times New Roman" w:hAnsi="Times New Roman" w:cs="Times New Roman"/>
          <w:color w:val="000000" w:themeColor="text1"/>
          <w:sz w:val="24"/>
          <w:szCs w:val="24"/>
          <w:shd w:val="clear" w:color="auto" w:fill="FFFFFF"/>
        </w:rPr>
        <w:t>:1319:8a2e:0370:1337</w:t>
      </w:r>
      <w:proofErr w:type="gramEnd"/>
      <w:r w:rsidRPr="004E7580">
        <w:rPr>
          <w:rFonts w:ascii="Times New Roman" w:hAnsi="Times New Roman" w:cs="Times New Roman"/>
          <w:color w:val="000000" w:themeColor="text1"/>
          <w:sz w:val="24"/>
          <w:szCs w:val="24"/>
          <w:shd w:val="clear" w:color="auto" w:fill="FFFFFF"/>
        </w:rPr>
        <w:t>. Note, however, that there must be only one double colon in an address. Leading zeros in a group can also be omitted, so the addresses below are all valid and equivalent to each other:</w:t>
      </w:r>
    </w:p>
    <w:p w:rsidR="00D460A4" w:rsidRPr="004E7580" w:rsidRDefault="00D460A4" w:rsidP="004E7580">
      <w:pPr>
        <w:pStyle w:val="codeindent"/>
        <w:shd w:val="clear" w:color="auto" w:fill="FFFFFF"/>
        <w:spacing w:before="240" w:beforeAutospacing="0" w:after="0" w:afterAutospacing="0"/>
        <w:ind w:left="642" w:right="642"/>
        <w:jc w:val="both"/>
        <w:rPr>
          <w:color w:val="000000" w:themeColor="text1"/>
        </w:rPr>
      </w:pPr>
      <w:r w:rsidRPr="004E7580">
        <w:rPr>
          <w:color w:val="000000" w:themeColor="text1"/>
        </w:rPr>
        <w:lastRenderedPageBreak/>
        <w:t>2001:0db8:0000:0000:0000:0000:1428:57ab</w:t>
      </w:r>
      <w:r w:rsidRPr="004E7580">
        <w:rPr>
          <w:color w:val="000000" w:themeColor="text1"/>
        </w:rPr>
        <w:br/>
        <w:t>2001:0db8:0000:0000:0000:</w:t>
      </w:r>
      <w:proofErr w:type="gramStart"/>
      <w:r w:rsidRPr="004E7580">
        <w:rPr>
          <w:color w:val="000000" w:themeColor="text1"/>
        </w:rPr>
        <w:t>:1428:57ab</w:t>
      </w:r>
      <w:proofErr w:type="gramEnd"/>
      <w:r w:rsidRPr="004E7580">
        <w:rPr>
          <w:color w:val="000000" w:themeColor="text1"/>
        </w:rPr>
        <w:br/>
        <w:t>2001:0db8:0:0:0:0:1428:57ab</w:t>
      </w:r>
      <w:r w:rsidRPr="004E7580">
        <w:rPr>
          <w:color w:val="000000" w:themeColor="text1"/>
        </w:rPr>
        <w:br/>
        <w:t>2001:0db8:0:0::1428:57ab</w:t>
      </w:r>
      <w:r w:rsidRPr="004E7580">
        <w:rPr>
          <w:color w:val="000000" w:themeColor="text1"/>
        </w:rPr>
        <w:br/>
        <w:t>2001:0db8::1428:57ab</w:t>
      </w:r>
      <w:r w:rsidRPr="004E7580">
        <w:rPr>
          <w:color w:val="000000" w:themeColor="text1"/>
        </w:rPr>
        <w:br/>
        <w:t>2001:db8::1428:57ab</w:t>
      </w:r>
    </w:p>
    <w:p w:rsidR="00E16062" w:rsidRPr="004B7922" w:rsidRDefault="00E614F1" w:rsidP="004E7580">
      <w:pPr>
        <w:pStyle w:val="codeindent"/>
        <w:shd w:val="clear" w:color="auto" w:fill="FFFFFF"/>
        <w:spacing w:before="240" w:beforeAutospacing="0" w:after="0" w:afterAutospacing="0"/>
        <w:ind w:right="642"/>
        <w:jc w:val="both"/>
        <w:rPr>
          <w:b/>
          <w:color w:val="000000" w:themeColor="text1"/>
        </w:rPr>
      </w:pPr>
      <w:r w:rsidRPr="004B7922">
        <w:rPr>
          <w:b/>
          <w:color w:val="000000" w:themeColor="text1"/>
        </w:rPr>
        <w:t>InetAddress</w:t>
      </w:r>
    </w:p>
    <w:p w:rsidR="00D460A4" w:rsidRDefault="00E614F1" w:rsidP="004E7580">
      <w:pPr>
        <w:spacing w:after="0" w:line="240" w:lineRule="auto"/>
        <w:jc w:val="both"/>
        <w:rPr>
          <w:rFonts w:ascii="Times New Roman" w:hAnsi="Times New Roman" w:cs="Times New Roman"/>
          <w:color w:val="000000" w:themeColor="text1"/>
          <w:sz w:val="24"/>
          <w:szCs w:val="24"/>
          <w:shd w:val="clear" w:color="auto" w:fill="FFFFFF"/>
        </w:rPr>
      </w:pPr>
      <w:r w:rsidRPr="004E7580">
        <w:rPr>
          <w:rFonts w:ascii="Times New Roman" w:hAnsi="Times New Roman" w:cs="Times New Roman"/>
          <w:color w:val="000000" w:themeColor="text1"/>
          <w:sz w:val="24"/>
          <w:szCs w:val="24"/>
          <w:shd w:val="clear" w:color="auto" w:fill="FFFFFF"/>
        </w:rPr>
        <w:t>An Internet Protocol </w:t>
      </w:r>
      <w:r w:rsidRPr="004E7580">
        <w:rPr>
          <w:rFonts w:ascii="Times New Roman" w:hAnsi="Times New Roman" w:cs="Times New Roman"/>
          <w:b/>
          <w:bCs/>
          <w:color w:val="000000" w:themeColor="text1"/>
          <w:sz w:val="24"/>
          <w:szCs w:val="24"/>
          <w:shd w:val="clear" w:color="auto" w:fill="FFFFFF"/>
        </w:rPr>
        <w:t>address</w:t>
      </w:r>
      <w:r w:rsidRPr="004E7580">
        <w:rPr>
          <w:rFonts w:ascii="Times New Roman" w:hAnsi="Times New Roman" w:cs="Times New Roman"/>
          <w:color w:val="000000" w:themeColor="text1"/>
          <w:sz w:val="24"/>
          <w:szCs w:val="24"/>
          <w:shd w:val="clear" w:color="auto" w:fill="FFFFFF"/>
        </w:rPr>
        <w:t> (</w:t>
      </w:r>
      <w:r w:rsidRPr="004E7580">
        <w:rPr>
          <w:rFonts w:ascii="Times New Roman" w:hAnsi="Times New Roman" w:cs="Times New Roman"/>
          <w:b/>
          <w:bCs/>
          <w:color w:val="000000" w:themeColor="text1"/>
          <w:sz w:val="24"/>
          <w:szCs w:val="24"/>
          <w:shd w:val="clear" w:color="auto" w:fill="FFFFFF"/>
        </w:rPr>
        <w:t>IP address</w:t>
      </w:r>
      <w:r w:rsidRPr="004E7580">
        <w:rPr>
          <w:rFonts w:ascii="Times New Roman" w:hAnsi="Times New Roman" w:cs="Times New Roman"/>
          <w:color w:val="000000" w:themeColor="text1"/>
          <w:sz w:val="24"/>
          <w:szCs w:val="24"/>
          <w:shd w:val="clear" w:color="auto" w:fill="FFFFFF"/>
        </w:rPr>
        <w:t>) is a logical numeric </w:t>
      </w:r>
      <w:r w:rsidRPr="004E7580">
        <w:rPr>
          <w:rFonts w:ascii="Times New Roman" w:hAnsi="Times New Roman" w:cs="Times New Roman"/>
          <w:b/>
          <w:bCs/>
          <w:color w:val="000000" w:themeColor="text1"/>
          <w:sz w:val="24"/>
          <w:szCs w:val="24"/>
          <w:shd w:val="clear" w:color="auto" w:fill="FFFFFF"/>
        </w:rPr>
        <w:t>address</w:t>
      </w:r>
      <w:r w:rsidRPr="004E7580">
        <w:rPr>
          <w:rFonts w:ascii="Times New Roman" w:hAnsi="Times New Roman" w:cs="Times New Roman"/>
          <w:color w:val="000000" w:themeColor="text1"/>
          <w:sz w:val="24"/>
          <w:szCs w:val="24"/>
          <w:shd w:val="clear" w:color="auto" w:fill="FFFFFF"/>
        </w:rPr>
        <w:t> that is assigned to every single computer, printer, switch, router or any other device that is part of a TCP/</w:t>
      </w:r>
      <w:r w:rsidRPr="004E7580">
        <w:rPr>
          <w:rFonts w:ascii="Times New Roman" w:hAnsi="Times New Roman" w:cs="Times New Roman"/>
          <w:b/>
          <w:bCs/>
          <w:color w:val="000000" w:themeColor="text1"/>
          <w:sz w:val="24"/>
          <w:szCs w:val="24"/>
          <w:shd w:val="clear" w:color="auto" w:fill="FFFFFF"/>
        </w:rPr>
        <w:t>IP</w:t>
      </w:r>
      <w:r w:rsidRPr="004E7580">
        <w:rPr>
          <w:rFonts w:ascii="Times New Roman" w:hAnsi="Times New Roman" w:cs="Times New Roman"/>
          <w:color w:val="000000" w:themeColor="text1"/>
          <w:sz w:val="24"/>
          <w:szCs w:val="24"/>
          <w:shd w:val="clear" w:color="auto" w:fill="FFFFFF"/>
        </w:rPr>
        <w:t>-based network. ... An </w:t>
      </w:r>
      <w:r w:rsidRPr="004E7580">
        <w:rPr>
          <w:rFonts w:ascii="Times New Roman" w:hAnsi="Times New Roman" w:cs="Times New Roman"/>
          <w:b/>
          <w:bCs/>
          <w:color w:val="000000" w:themeColor="text1"/>
          <w:sz w:val="24"/>
          <w:szCs w:val="24"/>
          <w:shd w:val="clear" w:color="auto" w:fill="FFFFFF"/>
        </w:rPr>
        <w:t>IP address</w:t>
      </w:r>
      <w:r w:rsidRPr="004E7580">
        <w:rPr>
          <w:rFonts w:ascii="Times New Roman" w:hAnsi="Times New Roman" w:cs="Times New Roman"/>
          <w:color w:val="000000" w:themeColor="text1"/>
          <w:sz w:val="24"/>
          <w:szCs w:val="24"/>
          <w:shd w:val="clear" w:color="auto" w:fill="FFFFFF"/>
        </w:rPr>
        <w:t> is a logical </w:t>
      </w:r>
      <w:r w:rsidRPr="004E7580">
        <w:rPr>
          <w:rFonts w:ascii="Times New Roman" w:hAnsi="Times New Roman" w:cs="Times New Roman"/>
          <w:b/>
          <w:bCs/>
          <w:color w:val="000000" w:themeColor="text1"/>
          <w:sz w:val="24"/>
          <w:szCs w:val="24"/>
          <w:shd w:val="clear" w:color="auto" w:fill="FFFFFF"/>
        </w:rPr>
        <w:t>address</w:t>
      </w:r>
      <w:r w:rsidRPr="004E7580">
        <w:rPr>
          <w:rFonts w:ascii="Times New Roman" w:hAnsi="Times New Roman" w:cs="Times New Roman"/>
          <w:color w:val="000000" w:themeColor="text1"/>
          <w:sz w:val="24"/>
          <w:szCs w:val="24"/>
          <w:shd w:val="clear" w:color="auto" w:fill="FFFFFF"/>
        </w:rPr>
        <w:t> that is used to uniquely identify every node in the network.</w:t>
      </w:r>
    </w:p>
    <w:p w:rsidR="004B7922" w:rsidRPr="004E7580" w:rsidRDefault="004B7922" w:rsidP="004E7580">
      <w:pPr>
        <w:spacing w:after="0" w:line="240" w:lineRule="auto"/>
        <w:jc w:val="both"/>
        <w:rPr>
          <w:rFonts w:ascii="Times New Roman" w:hAnsi="Times New Roman" w:cs="Times New Roman"/>
          <w:color w:val="000000" w:themeColor="text1"/>
          <w:sz w:val="24"/>
          <w:szCs w:val="24"/>
          <w:shd w:val="clear" w:color="auto" w:fill="FFFFFF"/>
        </w:rPr>
      </w:pPr>
    </w:p>
    <w:p w:rsidR="00F834D4" w:rsidRPr="00F834D4" w:rsidRDefault="00F834D4" w:rsidP="004B7922">
      <w:pPr>
        <w:shd w:val="clear" w:color="auto" w:fill="FFFFFF"/>
        <w:spacing w:before="75" w:after="0" w:line="240" w:lineRule="auto"/>
        <w:jc w:val="center"/>
        <w:outlineLvl w:val="0"/>
        <w:rPr>
          <w:rFonts w:ascii="Times New Roman" w:eastAsia="Times New Roman" w:hAnsi="Times New Roman" w:cs="Times New Roman"/>
          <w:b/>
          <w:color w:val="000000" w:themeColor="text1"/>
          <w:kern w:val="36"/>
          <w:sz w:val="24"/>
          <w:szCs w:val="24"/>
        </w:rPr>
      </w:pPr>
      <w:r w:rsidRPr="00F834D4">
        <w:rPr>
          <w:rFonts w:ascii="Times New Roman" w:eastAsia="Times New Roman" w:hAnsi="Times New Roman" w:cs="Times New Roman"/>
          <w:b/>
          <w:color w:val="000000" w:themeColor="text1"/>
          <w:kern w:val="36"/>
          <w:sz w:val="24"/>
          <w:szCs w:val="24"/>
        </w:rPr>
        <w:t>Factory Method Pattern</w:t>
      </w:r>
    </w:p>
    <w:p w:rsidR="00F834D4" w:rsidRPr="00F834D4" w:rsidRDefault="00F834D4" w:rsidP="004E7580">
      <w:p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F834D4">
        <w:rPr>
          <w:rFonts w:ascii="Times New Roman" w:eastAsia="Times New Roman" w:hAnsi="Times New Roman" w:cs="Times New Roman"/>
          <w:color w:val="000000" w:themeColor="text1"/>
          <w:sz w:val="24"/>
          <w:szCs w:val="24"/>
        </w:rPr>
        <w:t>A Factory Pattern or Factory Method Pattern says that just </w:t>
      </w:r>
      <w:r w:rsidRPr="00F834D4">
        <w:rPr>
          <w:rFonts w:ascii="Times New Roman" w:eastAsia="Times New Roman" w:hAnsi="Times New Roman" w:cs="Times New Roman"/>
          <w:b/>
          <w:bCs/>
          <w:color w:val="000000" w:themeColor="text1"/>
          <w:sz w:val="24"/>
          <w:szCs w:val="24"/>
        </w:rPr>
        <w:t>define an interface or abstract class for creating an object but let the subclasses decide which class to instantiate.</w:t>
      </w:r>
      <w:r w:rsidRPr="00F834D4">
        <w:rPr>
          <w:rFonts w:ascii="Times New Roman" w:eastAsia="Times New Roman" w:hAnsi="Times New Roman" w:cs="Times New Roman"/>
          <w:color w:val="000000" w:themeColor="text1"/>
          <w:sz w:val="24"/>
          <w:szCs w:val="24"/>
        </w:rPr>
        <w:t> In other words, subclasses are responsible to create the instance of the class.</w:t>
      </w:r>
    </w:p>
    <w:p w:rsidR="00F834D4" w:rsidRPr="00F834D4" w:rsidRDefault="00F834D4" w:rsidP="004E7580">
      <w:p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F834D4">
        <w:rPr>
          <w:rFonts w:ascii="Times New Roman" w:eastAsia="Times New Roman" w:hAnsi="Times New Roman" w:cs="Times New Roman"/>
          <w:color w:val="000000" w:themeColor="text1"/>
          <w:sz w:val="24"/>
          <w:szCs w:val="24"/>
        </w:rPr>
        <w:t>The Factory Method Pattern is also known as </w:t>
      </w:r>
      <w:r w:rsidRPr="00F834D4">
        <w:rPr>
          <w:rFonts w:ascii="Times New Roman" w:eastAsia="Times New Roman" w:hAnsi="Times New Roman" w:cs="Times New Roman"/>
          <w:b/>
          <w:bCs/>
          <w:color w:val="000000" w:themeColor="text1"/>
          <w:sz w:val="24"/>
          <w:szCs w:val="24"/>
        </w:rPr>
        <w:t>Virtual Constructor.</w:t>
      </w:r>
    </w:p>
    <w:p w:rsidR="00F834D4" w:rsidRPr="00F834D4" w:rsidRDefault="00F834D4" w:rsidP="004E7580">
      <w:pPr>
        <w:shd w:val="clear" w:color="auto" w:fill="FFFFFF"/>
        <w:spacing w:before="100" w:beforeAutospacing="1" w:after="0" w:line="240" w:lineRule="auto"/>
        <w:jc w:val="both"/>
        <w:outlineLvl w:val="3"/>
        <w:rPr>
          <w:rFonts w:ascii="Times New Roman" w:eastAsia="Times New Roman" w:hAnsi="Times New Roman" w:cs="Times New Roman"/>
          <w:color w:val="000000" w:themeColor="text1"/>
          <w:sz w:val="24"/>
          <w:szCs w:val="24"/>
        </w:rPr>
      </w:pPr>
      <w:r w:rsidRPr="00F834D4">
        <w:rPr>
          <w:rFonts w:ascii="Times New Roman" w:eastAsia="Times New Roman" w:hAnsi="Times New Roman" w:cs="Times New Roman"/>
          <w:color w:val="000000" w:themeColor="text1"/>
          <w:sz w:val="24"/>
          <w:szCs w:val="24"/>
        </w:rPr>
        <w:t>Advantage of Factory Design Pattern</w:t>
      </w:r>
    </w:p>
    <w:p w:rsidR="00F834D4" w:rsidRPr="00F834D4" w:rsidRDefault="00F834D4" w:rsidP="004E7580">
      <w:pPr>
        <w:numPr>
          <w:ilvl w:val="0"/>
          <w:numId w:val="1"/>
        </w:numPr>
        <w:shd w:val="clear" w:color="auto" w:fill="FFFFFF"/>
        <w:spacing w:before="60" w:after="0" w:line="240" w:lineRule="auto"/>
        <w:jc w:val="both"/>
        <w:rPr>
          <w:rFonts w:ascii="Times New Roman" w:eastAsia="Times New Roman" w:hAnsi="Times New Roman" w:cs="Times New Roman"/>
          <w:color w:val="000000" w:themeColor="text1"/>
          <w:sz w:val="24"/>
          <w:szCs w:val="24"/>
        </w:rPr>
      </w:pPr>
      <w:r w:rsidRPr="00F834D4">
        <w:rPr>
          <w:rFonts w:ascii="Times New Roman" w:eastAsia="Times New Roman" w:hAnsi="Times New Roman" w:cs="Times New Roman"/>
          <w:color w:val="000000" w:themeColor="text1"/>
          <w:sz w:val="24"/>
          <w:szCs w:val="24"/>
        </w:rPr>
        <w:t>Factory Method Pattern allows the sub-classes to choose the type of objects to create.</w:t>
      </w:r>
    </w:p>
    <w:p w:rsidR="00F834D4" w:rsidRPr="00F834D4" w:rsidRDefault="00F834D4" w:rsidP="004E7580">
      <w:pPr>
        <w:numPr>
          <w:ilvl w:val="0"/>
          <w:numId w:val="1"/>
        </w:numPr>
        <w:shd w:val="clear" w:color="auto" w:fill="FFFFFF"/>
        <w:spacing w:before="60" w:after="0" w:line="240" w:lineRule="auto"/>
        <w:jc w:val="both"/>
        <w:rPr>
          <w:rFonts w:ascii="Times New Roman" w:eastAsia="Times New Roman" w:hAnsi="Times New Roman" w:cs="Times New Roman"/>
          <w:color w:val="000000" w:themeColor="text1"/>
          <w:sz w:val="24"/>
          <w:szCs w:val="24"/>
        </w:rPr>
      </w:pPr>
      <w:r w:rsidRPr="00F834D4">
        <w:rPr>
          <w:rFonts w:ascii="Times New Roman" w:eastAsia="Times New Roman" w:hAnsi="Times New Roman" w:cs="Times New Roman"/>
          <w:color w:val="000000" w:themeColor="text1"/>
          <w:sz w:val="24"/>
          <w:szCs w:val="24"/>
        </w:rPr>
        <w:t>It promotes the </w:t>
      </w:r>
      <w:r w:rsidRPr="00F834D4">
        <w:rPr>
          <w:rFonts w:ascii="Times New Roman" w:eastAsia="Times New Roman" w:hAnsi="Times New Roman" w:cs="Times New Roman"/>
          <w:b/>
          <w:bCs/>
          <w:color w:val="000000" w:themeColor="text1"/>
          <w:sz w:val="24"/>
          <w:szCs w:val="24"/>
        </w:rPr>
        <w:t>loose-coupling</w:t>
      </w:r>
      <w:r w:rsidRPr="00F834D4">
        <w:rPr>
          <w:rFonts w:ascii="Times New Roman" w:eastAsia="Times New Roman" w:hAnsi="Times New Roman" w:cs="Times New Roman"/>
          <w:color w:val="000000" w:themeColor="text1"/>
          <w:sz w:val="24"/>
          <w:szCs w:val="24"/>
        </w:rPr>
        <w:t> by eliminating the need to bind application-specific classes into the code. That means the code interacts solely with the resultant interface or abstract class, so that it will work with any classes that implement that interface or that extends that abstract class.</w:t>
      </w:r>
    </w:p>
    <w:p w:rsidR="00F834D4" w:rsidRPr="00F834D4" w:rsidRDefault="00F834D4" w:rsidP="004E7580">
      <w:pPr>
        <w:shd w:val="clear" w:color="auto" w:fill="FFFFFF"/>
        <w:spacing w:before="100" w:beforeAutospacing="1" w:after="0" w:line="240" w:lineRule="auto"/>
        <w:jc w:val="both"/>
        <w:outlineLvl w:val="3"/>
        <w:rPr>
          <w:rFonts w:ascii="Times New Roman" w:eastAsia="Times New Roman" w:hAnsi="Times New Roman" w:cs="Times New Roman"/>
          <w:color w:val="000000" w:themeColor="text1"/>
          <w:sz w:val="24"/>
          <w:szCs w:val="24"/>
        </w:rPr>
      </w:pPr>
      <w:r w:rsidRPr="00F834D4">
        <w:rPr>
          <w:rFonts w:ascii="Times New Roman" w:eastAsia="Times New Roman" w:hAnsi="Times New Roman" w:cs="Times New Roman"/>
          <w:color w:val="000000" w:themeColor="text1"/>
          <w:sz w:val="24"/>
          <w:szCs w:val="24"/>
        </w:rPr>
        <w:t>Usage of Factory Design Pattern</w:t>
      </w:r>
    </w:p>
    <w:p w:rsidR="00F834D4" w:rsidRPr="00F834D4" w:rsidRDefault="00F834D4" w:rsidP="004E7580">
      <w:pPr>
        <w:numPr>
          <w:ilvl w:val="0"/>
          <w:numId w:val="2"/>
        </w:numPr>
        <w:shd w:val="clear" w:color="auto" w:fill="FFFFFF"/>
        <w:spacing w:before="60" w:after="0" w:line="240" w:lineRule="auto"/>
        <w:jc w:val="both"/>
        <w:rPr>
          <w:rFonts w:ascii="Times New Roman" w:eastAsia="Times New Roman" w:hAnsi="Times New Roman" w:cs="Times New Roman"/>
          <w:color w:val="000000" w:themeColor="text1"/>
          <w:sz w:val="24"/>
          <w:szCs w:val="24"/>
        </w:rPr>
      </w:pPr>
      <w:r w:rsidRPr="00F834D4">
        <w:rPr>
          <w:rFonts w:ascii="Times New Roman" w:eastAsia="Times New Roman" w:hAnsi="Times New Roman" w:cs="Times New Roman"/>
          <w:color w:val="000000" w:themeColor="text1"/>
          <w:sz w:val="24"/>
          <w:szCs w:val="24"/>
        </w:rPr>
        <w:t>When a class doesn't know what sub-classes will be required to create</w:t>
      </w:r>
    </w:p>
    <w:p w:rsidR="00F834D4" w:rsidRPr="00F834D4" w:rsidRDefault="00F834D4" w:rsidP="004E7580">
      <w:pPr>
        <w:numPr>
          <w:ilvl w:val="0"/>
          <w:numId w:val="2"/>
        </w:numPr>
        <w:shd w:val="clear" w:color="auto" w:fill="FFFFFF"/>
        <w:spacing w:before="60" w:after="0" w:line="240" w:lineRule="auto"/>
        <w:jc w:val="both"/>
        <w:rPr>
          <w:rFonts w:ascii="Times New Roman" w:eastAsia="Times New Roman" w:hAnsi="Times New Roman" w:cs="Times New Roman"/>
          <w:color w:val="000000" w:themeColor="text1"/>
          <w:sz w:val="24"/>
          <w:szCs w:val="24"/>
        </w:rPr>
      </w:pPr>
      <w:r w:rsidRPr="00F834D4">
        <w:rPr>
          <w:rFonts w:ascii="Times New Roman" w:eastAsia="Times New Roman" w:hAnsi="Times New Roman" w:cs="Times New Roman"/>
          <w:color w:val="000000" w:themeColor="text1"/>
          <w:sz w:val="24"/>
          <w:szCs w:val="24"/>
        </w:rPr>
        <w:t>When a class wants that its sub-classes specify the objects to be created.</w:t>
      </w:r>
    </w:p>
    <w:p w:rsidR="00F834D4" w:rsidRPr="00F834D4" w:rsidRDefault="00F834D4" w:rsidP="004E7580">
      <w:pPr>
        <w:numPr>
          <w:ilvl w:val="0"/>
          <w:numId w:val="2"/>
        </w:numPr>
        <w:shd w:val="clear" w:color="auto" w:fill="FFFFFF"/>
        <w:spacing w:before="60" w:after="0" w:line="240" w:lineRule="auto"/>
        <w:jc w:val="both"/>
        <w:rPr>
          <w:rFonts w:ascii="Times New Roman" w:eastAsia="Times New Roman" w:hAnsi="Times New Roman" w:cs="Times New Roman"/>
          <w:color w:val="000000" w:themeColor="text1"/>
          <w:sz w:val="24"/>
          <w:szCs w:val="24"/>
        </w:rPr>
      </w:pPr>
      <w:r w:rsidRPr="00F834D4">
        <w:rPr>
          <w:rFonts w:ascii="Times New Roman" w:eastAsia="Times New Roman" w:hAnsi="Times New Roman" w:cs="Times New Roman"/>
          <w:color w:val="000000" w:themeColor="text1"/>
          <w:sz w:val="24"/>
          <w:szCs w:val="24"/>
        </w:rPr>
        <w:t>When the parent classes choose the creation of objects to its sub-classes.</w:t>
      </w:r>
    </w:p>
    <w:p w:rsidR="00F834D4" w:rsidRPr="00F834D4" w:rsidRDefault="00F834D4" w:rsidP="004E7580">
      <w:pPr>
        <w:shd w:val="clear" w:color="auto" w:fill="FFFFFF"/>
        <w:spacing w:before="100" w:beforeAutospacing="1" w:after="0" w:line="240" w:lineRule="auto"/>
        <w:jc w:val="both"/>
        <w:outlineLvl w:val="3"/>
        <w:rPr>
          <w:rFonts w:ascii="Times New Roman" w:eastAsia="Times New Roman" w:hAnsi="Times New Roman" w:cs="Times New Roman"/>
          <w:color w:val="000000" w:themeColor="text1"/>
          <w:sz w:val="24"/>
          <w:szCs w:val="24"/>
        </w:rPr>
      </w:pPr>
      <w:r w:rsidRPr="00F834D4">
        <w:rPr>
          <w:rFonts w:ascii="Times New Roman" w:eastAsia="Times New Roman" w:hAnsi="Times New Roman" w:cs="Times New Roman"/>
          <w:color w:val="000000" w:themeColor="text1"/>
          <w:sz w:val="24"/>
          <w:szCs w:val="24"/>
        </w:rPr>
        <w:t>UML for Factory Method Pattern</w:t>
      </w:r>
    </w:p>
    <w:p w:rsidR="00F834D4" w:rsidRPr="00F834D4" w:rsidRDefault="00F834D4" w:rsidP="004E7580">
      <w:pPr>
        <w:numPr>
          <w:ilvl w:val="0"/>
          <w:numId w:val="3"/>
        </w:numPr>
        <w:shd w:val="clear" w:color="auto" w:fill="FFFFFF"/>
        <w:spacing w:before="60" w:after="0" w:line="240" w:lineRule="auto"/>
        <w:jc w:val="both"/>
        <w:rPr>
          <w:rFonts w:ascii="Times New Roman" w:eastAsia="Times New Roman" w:hAnsi="Times New Roman" w:cs="Times New Roman"/>
          <w:color w:val="000000" w:themeColor="text1"/>
          <w:sz w:val="24"/>
          <w:szCs w:val="24"/>
        </w:rPr>
      </w:pPr>
      <w:r w:rsidRPr="00F834D4">
        <w:rPr>
          <w:rFonts w:ascii="Times New Roman" w:eastAsia="Times New Roman" w:hAnsi="Times New Roman" w:cs="Times New Roman"/>
          <w:color w:val="000000" w:themeColor="text1"/>
          <w:sz w:val="24"/>
          <w:szCs w:val="24"/>
        </w:rPr>
        <w:t xml:space="preserve">We are going to create a Plan abstract class and concrete classes that extends the Plan abstract class. A factory class </w:t>
      </w:r>
      <w:proofErr w:type="spellStart"/>
      <w:r w:rsidRPr="00F834D4">
        <w:rPr>
          <w:rFonts w:ascii="Times New Roman" w:eastAsia="Times New Roman" w:hAnsi="Times New Roman" w:cs="Times New Roman"/>
          <w:color w:val="000000" w:themeColor="text1"/>
          <w:sz w:val="24"/>
          <w:szCs w:val="24"/>
        </w:rPr>
        <w:t>GetPlanFactory</w:t>
      </w:r>
      <w:proofErr w:type="spellEnd"/>
      <w:r w:rsidRPr="00F834D4">
        <w:rPr>
          <w:rFonts w:ascii="Times New Roman" w:eastAsia="Times New Roman" w:hAnsi="Times New Roman" w:cs="Times New Roman"/>
          <w:color w:val="000000" w:themeColor="text1"/>
          <w:sz w:val="24"/>
          <w:szCs w:val="24"/>
        </w:rPr>
        <w:t xml:space="preserve"> is defined as a next step.</w:t>
      </w:r>
    </w:p>
    <w:p w:rsidR="00F834D4" w:rsidRPr="00F834D4" w:rsidRDefault="00F834D4" w:rsidP="004E7580">
      <w:pPr>
        <w:numPr>
          <w:ilvl w:val="0"/>
          <w:numId w:val="3"/>
        </w:numPr>
        <w:shd w:val="clear" w:color="auto" w:fill="FFFFFF"/>
        <w:spacing w:before="60" w:after="0" w:line="240" w:lineRule="auto"/>
        <w:jc w:val="both"/>
        <w:rPr>
          <w:rFonts w:ascii="Times New Roman" w:eastAsia="Times New Roman" w:hAnsi="Times New Roman" w:cs="Times New Roman"/>
          <w:color w:val="000000" w:themeColor="text1"/>
          <w:sz w:val="24"/>
          <w:szCs w:val="24"/>
        </w:rPr>
      </w:pPr>
      <w:proofErr w:type="spellStart"/>
      <w:r w:rsidRPr="00F834D4">
        <w:rPr>
          <w:rFonts w:ascii="Times New Roman" w:eastAsia="Times New Roman" w:hAnsi="Times New Roman" w:cs="Times New Roman"/>
          <w:color w:val="000000" w:themeColor="text1"/>
          <w:sz w:val="24"/>
          <w:szCs w:val="24"/>
        </w:rPr>
        <w:t>GenerateBill</w:t>
      </w:r>
      <w:proofErr w:type="spellEnd"/>
      <w:r w:rsidRPr="00F834D4">
        <w:rPr>
          <w:rFonts w:ascii="Times New Roman" w:eastAsia="Times New Roman" w:hAnsi="Times New Roman" w:cs="Times New Roman"/>
          <w:color w:val="000000" w:themeColor="text1"/>
          <w:sz w:val="24"/>
          <w:szCs w:val="24"/>
        </w:rPr>
        <w:t xml:space="preserve"> class will use </w:t>
      </w:r>
      <w:proofErr w:type="spellStart"/>
      <w:r w:rsidRPr="00F834D4">
        <w:rPr>
          <w:rFonts w:ascii="Times New Roman" w:eastAsia="Times New Roman" w:hAnsi="Times New Roman" w:cs="Times New Roman"/>
          <w:color w:val="000000" w:themeColor="text1"/>
          <w:sz w:val="24"/>
          <w:szCs w:val="24"/>
        </w:rPr>
        <w:t>GetPlanFactory</w:t>
      </w:r>
      <w:proofErr w:type="spellEnd"/>
      <w:r w:rsidRPr="00F834D4">
        <w:rPr>
          <w:rFonts w:ascii="Times New Roman" w:eastAsia="Times New Roman" w:hAnsi="Times New Roman" w:cs="Times New Roman"/>
          <w:color w:val="000000" w:themeColor="text1"/>
          <w:sz w:val="24"/>
          <w:szCs w:val="24"/>
        </w:rPr>
        <w:t xml:space="preserve"> to get a Plan object. It will pass information (DOMESTICPLAN / COMMERCIALPLAN / INSTITUTIONALPLAN) to </w:t>
      </w:r>
      <w:proofErr w:type="spellStart"/>
      <w:r w:rsidRPr="00F834D4">
        <w:rPr>
          <w:rFonts w:ascii="Times New Roman" w:eastAsia="Times New Roman" w:hAnsi="Times New Roman" w:cs="Times New Roman"/>
          <w:color w:val="000000" w:themeColor="text1"/>
          <w:sz w:val="24"/>
          <w:szCs w:val="24"/>
        </w:rPr>
        <w:t>GetPalnFactory</w:t>
      </w:r>
      <w:proofErr w:type="spellEnd"/>
      <w:r w:rsidRPr="00F834D4">
        <w:rPr>
          <w:rFonts w:ascii="Times New Roman" w:eastAsia="Times New Roman" w:hAnsi="Times New Roman" w:cs="Times New Roman"/>
          <w:color w:val="000000" w:themeColor="text1"/>
          <w:sz w:val="24"/>
          <w:szCs w:val="24"/>
        </w:rPr>
        <w:t xml:space="preserve"> to get the type of object it needs.</w:t>
      </w:r>
    </w:p>
    <w:p w:rsidR="00F834D4" w:rsidRPr="004E7580" w:rsidRDefault="00F834D4" w:rsidP="004E7580">
      <w:pPr>
        <w:spacing w:after="0" w:line="240" w:lineRule="auto"/>
        <w:jc w:val="both"/>
        <w:rPr>
          <w:rFonts w:ascii="Times New Roman" w:hAnsi="Times New Roman" w:cs="Times New Roman"/>
          <w:b/>
          <w:color w:val="000000" w:themeColor="text1"/>
          <w:sz w:val="24"/>
          <w:szCs w:val="24"/>
        </w:rPr>
      </w:pPr>
      <w:r w:rsidRPr="004E7580">
        <w:rPr>
          <w:rFonts w:ascii="Times New Roman" w:hAnsi="Times New Roman" w:cs="Times New Roman"/>
          <w:b/>
          <w:noProof/>
          <w:color w:val="000000" w:themeColor="text1"/>
          <w:sz w:val="24"/>
          <w:szCs w:val="24"/>
        </w:rPr>
        <w:lastRenderedPageBreak/>
        <w:drawing>
          <wp:inline distT="0" distB="0" distL="0" distR="0">
            <wp:extent cx="5943600" cy="362200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43600" cy="3622006"/>
                    </a:xfrm>
                    <a:prstGeom prst="rect">
                      <a:avLst/>
                    </a:prstGeom>
                    <a:noFill/>
                    <a:ln w="9525">
                      <a:noFill/>
                      <a:miter lim="800000"/>
                      <a:headEnd/>
                      <a:tailEnd/>
                    </a:ln>
                  </pic:spPr>
                </pic:pic>
              </a:graphicData>
            </a:graphic>
          </wp:inline>
        </w:drawing>
      </w:r>
    </w:p>
    <w:p w:rsidR="004B7922" w:rsidRPr="004B7922" w:rsidRDefault="004B7922" w:rsidP="004B7922">
      <w:pPr>
        <w:shd w:val="clear" w:color="auto" w:fill="FFFFFF"/>
        <w:spacing w:after="0" w:line="240" w:lineRule="auto"/>
        <w:jc w:val="center"/>
        <w:textAlignment w:val="baseline"/>
        <w:rPr>
          <w:rFonts w:ascii="Times New Roman" w:eastAsia="Times New Roman" w:hAnsi="Times New Roman" w:cs="Times New Roman"/>
          <w:b/>
          <w:color w:val="000000" w:themeColor="text1"/>
          <w:sz w:val="24"/>
          <w:szCs w:val="24"/>
          <w:u w:val="single"/>
        </w:rPr>
      </w:pPr>
      <w:r w:rsidRPr="003D498F">
        <w:rPr>
          <w:rFonts w:ascii="Times New Roman" w:eastAsia="Times New Roman" w:hAnsi="Times New Roman" w:cs="Times New Roman"/>
          <w:b/>
          <w:color w:val="000000" w:themeColor="text1"/>
          <w:sz w:val="24"/>
          <w:szCs w:val="24"/>
          <w:u w:val="single"/>
        </w:rPr>
        <w:t>Instance method</w:t>
      </w:r>
    </w:p>
    <w:p w:rsidR="003D498F" w:rsidRPr="003D498F" w:rsidRDefault="003D498F" w:rsidP="004E7580">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3D498F">
        <w:rPr>
          <w:rFonts w:ascii="Times New Roman" w:eastAsia="Times New Roman" w:hAnsi="Times New Roman" w:cs="Times New Roman"/>
          <w:color w:val="000000" w:themeColor="text1"/>
          <w:sz w:val="24"/>
          <w:szCs w:val="24"/>
        </w:rPr>
        <w:t xml:space="preserve">Instance </w:t>
      </w:r>
      <w:proofErr w:type="gramStart"/>
      <w:r w:rsidRPr="003D498F">
        <w:rPr>
          <w:rFonts w:ascii="Times New Roman" w:eastAsia="Times New Roman" w:hAnsi="Times New Roman" w:cs="Times New Roman"/>
          <w:color w:val="000000" w:themeColor="text1"/>
          <w:sz w:val="24"/>
          <w:szCs w:val="24"/>
        </w:rPr>
        <w:t>method are</w:t>
      </w:r>
      <w:proofErr w:type="gramEnd"/>
      <w:r w:rsidRPr="003D498F">
        <w:rPr>
          <w:rFonts w:ascii="Times New Roman" w:eastAsia="Times New Roman" w:hAnsi="Times New Roman" w:cs="Times New Roman"/>
          <w:color w:val="000000" w:themeColor="text1"/>
          <w:sz w:val="24"/>
          <w:szCs w:val="24"/>
        </w:rPr>
        <w:t xml:space="preserve"> methods which require an object of its class to be created before it can be called. To invoke </w:t>
      </w:r>
      <w:proofErr w:type="gramStart"/>
      <w:r w:rsidRPr="003D498F">
        <w:rPr>
          <w:rFonts w:ascii="Times New Roman" w:eastAsia="Times New Roman" w:hAnsi="Times New Roman" w:cs="Times New Roman"/>
          <w:color w:val="000000" w:themeColor="text1"/>
          <w:sz w:val="24"/>
          <w:szCs w:val="24"/>
        </w:rPr>
        <w:t>a</w:t>
      </w:r>
      <w:proofErr w:type="gramEnd"/>
      <w:r w:rsidRPr="003D498F">
        <w:rPr>
          <w:rFonts w:ascii="Times New Roman" w:eastAsia="Times New Roman" w:hAnsi="Times New Roman" w:cs="Times New Roman"/>
          <w:color w:val="000000" w:themeColor="text1"/>
          <w:sz w:val="24"/>
          <w:szCs w:val="24"/>
        </w:rPr>
        <w:t xml:space="preserve"> instance method, we have to create an Object of the class in within which it defined.</w:t>
      </w:r>
    </w:p>
    <w:p w:rsidR="003D498F" w:rsidRPr="003D498F" w:rsidRDefault="003D498F" w:rsidP="004B7922">
      <w:pPr>
        <w:spacing w:after="0"/>
      </w:pPr>
      <w:proofErr w:type="gramStart"/>
      <w:r w:rsidRPr="003D498F">
        <w:t>public</w:t>
      </w:r>
      <w:proofErr w:type="gramEnd"/>
      <w:r w:rsidRPr="003D498F">
        <w:t xml:space="preserve"> void geek(String name)</w:t>
      </w:r>
    </w:p>
    <w:p w:rsidR="003D498F" w:rsidRPr="003D498F" w:rsidRDefault="003D498F" w:rsidP="004B7922">
      <w:pPr>
        <w:spacing w:after="0"/>
      </w:pPr>
      <w:r w:rsidRPr="003D498F">
        <w:t>{</w:t>
      </w:r>
    </w:p>
    <w:p w:rsidR="003D498F" w:rsidRPr="003D498F" w:rsidRDefault="003D498F" w:rsidP="004B7922">
      <w:pPr>
        <w:spacing w:after="0"/>
      </w:pPr>
      <w:r w:rsidRPr="003D498F">
        <w:t xml:space="preserve"> // code to be executed....</w:t>
      </w:r>
    </w:p>
    <w:p w:rsidR="003D498F" w:rsidRPr="003D498F" w:rsidRDefault="003D498F" w:rsidP="004B7922">
      <w:pPr>
        <w:spacing w:after="0"/>
      </w:pPr>
      <w:r w:rsidRPr="003D498F">
        <w:t>}</w:t>
      </w:r>
    </w:p>
    <w:p w:rsidR="003D498F" w:rsidRPr="003D498F" w:rsidRDefault="003D498F" w:rsidP="004B7922">
      <w:pPr>
        <w:spacing w:after="0"/>
      </w:pPr>
      <w:r w:rsidRPr="003D498F">
        <w:t xml:space="preserve">// Return type can be </w:t>
      </w:r>
      <w:proofErr w:type="spellStart"/>
      <w:r w:rsidRPr="003D498F">
        <w:t>int</w:t>
      </w:r>
      <w:proofErr w:type="spellEnd"/>
      <w:r w:rsidRPr="003D498F">
        <w:t>, float String or user defined data type.</w:t>
      </w:r>
    </w:p>
    <w:p w:rsidR="00171BAF" w:rsidRPr="00171BAF" w:rsidRDefault="00171BAF" w:rsidP="004B7922">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171BAF">
        <w:rPr>
          <w:rFonts w:ascii="Times New Roman" w:eastAsia="Times New Roman" w:hAnsi="Times New Roman" w:cs="Times New Roman"/>
          <w:color w:val="000000" w:themeColor="text1"/>
          <w:sz w:val="24"/>
          <w:szCs w:val="24"/>
        </w:rPr>
        <w:t>Instance method(s) belong to the Object of the class not to the class i.e. they can be called after creating the Object of the class.</w:t>
      </w:r>
    </w:p>
    <w:p w:rsidR="00171BAF" w:rsidRPr="00171BAF" w:rsidRDefault="00171BAF" w:rsidP="004E7580">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171BAF">
        <w:rPr>
          <w:rFonts w:ascii="Times New Roman" w:eastAsia="Times New Roman" w:hAnsi="Times New Roman" w:cs="Times New Roman"/>
          <w:color w:val="000000" w:themeColor="text1"/>
          <w:sz w:val="24"/>
          <w:szCs w:val="24"/>
        </w:rPr>
        <w:t>Every individual Object created from the class has its own copy of the instance method(s) of that class.</w:t>
      </w:r>
    </w:p>
    <w:p w:rsidR="00171BAF" w:rsidRDefault="00171BAF" w:rsidP="004E7580">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171BAF">
        <w:rPr>
          <w:rFonts w:ascii="Times New Roman" w:eastAsia="Times New Roman" w:hAnsi="Times New Roman" w:cs="Times New Roman"/>
          <w:color w:val="000000" w:themeColor="text1"/>
          <w:sz w:val="24"/>
          <w:szCs w:val="24"/>
        </w:rPr>
        <w:t>They can be overridden since they are resolved using </w:t>
      </w:r>
      <w:r w:rsidRPr="004E7580">
        <w:rPr>
          <w:rFonts w:ascii="Times New Roman" w:eastAsia="Times New Roman" w:hAnsi="Times New Roman" w:cs="Times New Roman"/>
          <w:b/>
          <w:bCs/>
          <w:color w:val="000000" w:themeColor="text1"/>
          <w:sz w:val="24"/>
          <w:szCs w:val="24"/>
        </w:rPr>
        <w:t>dynamic binding</w:t>
      </w:r>
      <w:r w:rsidRPr="00171BAF">
        <w:rPr>
          <w:rFonts w:ascii="Times New Roman" w:eastAsia="Times New Roman" w:hAnsi="Times New Roman" w:cs="Times New Roman"/>
          <w:color w:val="000000" w:themeColor="text1"/>
          <w:sz w:val="24"/>
          <w:szCs w:val="24"/>
        </w:rPr>
        <w:t> at run time.</w:t>
      </w:r>
    </w:p>
    <w:p w:rsidR="004B7922" w:rsidRPr="00171BAF" w:rsidRDefault="004B7922" w:rsidP="004B7922">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rsidR="003D498F" w:rsidRPr="004B7922" w:rsidRDefault="00DB3167" w:rsidP="004B7922">
      <w:pPr>
        <w:jc w:val="center"/>
        <w:rPr>
          <w:rFonts w:ascii="Times New Roman" w:hAnsi="Times New Roman" w:cs="Times New Roman"/>
          <w:b/>
          <w:color w:val="000000" w:themeColor="text1"/>
          <w:sz w:val="24"/>
          <w:szCs w:val="24"/>
          <w:u w:val="single"/>
          <w:shd w:val="clear" w:color="auto" w:fill="FFFFCC"/>
        </w:rPr>
      </w:pPr>
      <w:r w:rsidRPr="004B7922">
        <w:rPr>
          <w:rFonts w:ascii="Times New Roman" w:hAnsi="Times New Roman" w:cs="Times New Roman"/>
          <w:b/>
          <w:sz w:val="24"/>
          <w:szCs w:val="24"/>
          <w:u w:val="single"/>
          <w:shd w:val="clear" w:color="auto" w:fill="FFFFCC"/>
        </w:rPr>
        <w:t>TCP /IP Client Sockets</w:t>
      </w:r>
    </w:p>
    <w:p w:rsidR="00A76AE8" w:rsidRPr="004E7580" w:rsidRDefault="00A76AE8" w:rsidP="004E7580">
      <w:pPr>
        <w:pStyle w:val="NormalWeb"/>
        <w:shd w:val="clear" w:color="auto" w:fill="FFFFFF"/>
        <w:spacing w:before="0" w:beforeAutospacing="0" w:after="0" w:afterAutospacing="0"/>
        <w:jc w:val="both"/>
        <w:rPr>
          <w:color w:val="000000" w:themeColor="text1"/>
        </w:rPr>
      </w:pPr>
      <w:r w:rsidRPr="004E7580">
        <w:rPr>
          <w:color w:val="000000" w:themeColor="text1"/>
        </w:rPr>
        <w:t>TCP/IP sockets are used to implement t reliable, bidirectional, persistent, point-to-point, and stream -based connections between hosts on the Internet. A socket can be used to connect Java’s I/O system to other programs that may reside either on the local machine or on any other machine on the Internet.</w:t>
      </w:r>
    </w:p>
    <w:p w:rsidR="00A76AE8" w:rsidRPr="004E7580" w:rsidRDefault="00A76AE8" w:rsidP="004E7580">
      <w:pPr>
        <w:pStyle w:val="Heading2"/>
        <w:shd w:val="clear" w:color="auto" w:fill="FFFFFF"/>
        <w:spacing w:before="300" w:line="240" w:lineRule="auto"/>
        <w:jc w:val="both"/>
        <w:rPr>
          <w:rFonts w:ascii="Times New Roman" w:hAnsi="Times New Roman" w:cs="Times New Roman"/>
          <w:b w:val="0"/>
          <w:bCs w:val="0"/>
          <w:color w:val="000000" w:themeColor="text1"/>
          <w:sz w:val="24"/>
          <w:szCs w:val="24"/>
        </w:rPr>
      </w:pPr>
      <w:r w:rsidRPr="004E7580">
        <w:rPr>
          <w:rFonts w:ascii="Times New Roman" w:hAnsi="Times New Roman" w:cs="Times New Roman"/>
          <w:b w:val="0"/>
          <w:bCs w:val="0"/>
          <w:color w:val="000000" w:themeColor="text1"/>
          <w:sz w:val="24"/>
          <w:szCs w:val="24"/>
        </w:rPr>
        <w:t>TCP/IP Client and Server Sockets in Java</w:t>
      </w:r>
    </w:p>
    <w:p w:rsidR="00A76AE8" w:rsidRPr="004E7580" w:rsidRDefault="00A76AE8" w:rsidP="004E7580">
      <w:pPr>
        <w:pStyle w:val="NormalWeb"/>
        <w:shd w:val="clear" w:color="auto" w:fill="FFFFFF"/>
        <w:spacing w:before="0" w:beforeAutospacing="0" w:after="0" w:afterAutospacing="0"/>
        <w:jc w:val="both"/>
        <w:rPr>
          <w:color w:val="000000" w:themeColor="text1"/>
        </w:rPr>
      </w:pPr>
      <w:r w:rsidRPr="004E7580">
        <w:rPr>
          <w:rStyle w:val="Strong"/>
          <w:i/>
          <w:iCs/>
          <w:color w:val="000000" w:themeColor="text1"/>
        </w:rPr>
        <w:t>Clients and servers, Sockets and Server Sockets</w:t>
      </w:r>
    </w:p>
    <w:p w:rsidR="00F03568" w:rsidRPr="004E7580" w:rsidRDefault="00F03568" w:rsidP="004E7580">
      <w:pPr>
        <w:pStyle w:val="NormalWeb"/>
        <w:shd w:val="clear" w:color="auto" w:fill="FFFFFF"/>
        <w:spacing w:before="0" w:beforeAutospacing="0" w:after="0" w:afterAutospacing="0"/>
        <w:jc w:val="both"/>
        <w:rPr>
          <w:color w:val="000000" w:themeColor="text1"/>
        </w:rPr>
      </w:pPr>
      <w:r w:rsidRPr="004E7580">
        <w:rPr>
          <w:color w:val="000000" w:themeColor="text1"/>
        </w:rPr>
        <w:lastRenderedPageBreak/>
        <w:t>Applets may only establish socket connections back to the host from which the applet was downloaded. This restriction exists because it would be dangerous for applets loaded through a firewall to have access to any arbitrary machine. There are two kinds of TCP sockets in Java. One is for servers, and the other is for clients. The Server Socket class is designed to be a listener, which waits for clients to connect before doing anything. The Socket class is designed to connect to server sockets and initiate protocol exchanges.</w:t>
      </w:r>
    </w:p>
    <w:p w:rsidR="00F03568" w:rsidRPr="004E7580" w:rsidRDefault="00F03568" w:rsidP="004E7580">
      <w:pPr>
        <w:pStyle w:val="NormalWeb"/>
        <w:shd w:val="clear" w:color="auto" w:fill="FFFFFF"/>
        <w:spacing w:before="0" w:beforeAutospacing="0" w:after="0" w:afterAutospacing="0"/>
        <w:jc w:val="both"/>
        <w:rPr>
          <w:color w:val="000000" w:themeColor="text1"/>
        </w:rPr>
      </w:pPr>
      <w:r w:rsidRPr="004E7580">
        <w:rPr>
          <w:color w:val="000000" w:themeColor="text1"/>
        </w:rPr>
        <w:t>The creation of a Socket object implicitly establishes a connection between the client and server. There are no methods or constructors that explicitly expose the details of establishing that connection. Here are two constructors used to create client sockets:</w:t>
      </w:r>
    </w:p>
    <w:p w:rsidR="00DB3167" w:rsidRPr="004E7580" w:rsidRDefault="009D5C37" w:rsidP="004E7580">
      <w:pPr>
        <w:spacing w:after="0" w:line="240" w:lineRule="auto"/>
        <w:jc w:val="both"/>
        <w:rPr>
          <w:rFonts w:ascii="Times New Roman" w:hAnsi="Times New Roman" w:cs="Times New Roman"/>
          <w:b/>
          <w:color w:val="000000" w:themeColor="text1"/>
          <w:sz w:val="24"/>
          <w:szCs w:val="24"/>
        </w:rPr>
      </w:pPr>
      <w:r w:rsidRPr="004E7580">
        <w:rPr>
          <w:rFonts w:ascii="Times New Roman" w:hAnsi="Times New Roman" w:cs="Times New Roman"/>
          <w:noProof/>
          <w:color w:val="000000" w:themeColor="text1"/>
          <w:sz w:val="24"/>
          <w:szCs w:val="24"/>
        </w:rPr>
        <w:drawing>
          <wp:inline distT="0" distB="0" distL="0" distR="0">
            <wp:extent cx="4286250" cy="2324100"/>
            <wp:effectExtent l="19050" t="0" r="0" b="0"/>
            <wp:docPr id="6" name="Picture 6" descr="https://www.wisdomjobs.com/tutorials/clients-and-servers-sockets-and-server-so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wisdomjobs.com/tutorials/clients-and-servers-sockets-and-server-sockets.png"/>
                    <pic:cNvPicPr>
                      <a:picLocks noChangeAspect="1" noChangeArrowheads="1"/>
                    </pic:cNvPicPr>
                  </pic:nvPicPr>
                  <pic:blipFill>
                    <a:blip r:embed="rId10"/>
                    <a:srcRect/>
                    <a:stretch>
                      <a:fillRect/>
                    </a:stretch>
                  </pic:blipFill>
                  <pic:spPr bwMode="auto">
                    <a:xfrm>
                      <a:off x="0" y="0"/>
                      <a:ext cx="4286250" cy="2324100"/>
                    </a:xfrm>
                    <a:prstGeom prst="rect">
                      <a:avLst/>
                    </a:prstGeom>
                    <a:noFill/>
                    <a:ln w="9525">
                      <a:noFill/>
                      <a:miter lim="800000"/>
                      <a:headEnd/>
                      <a:tailEnd/>
                    </a:ln>
                  </pic:spPr>
                </pic:pic>
              </a:graphicData>
            </a:graphic>
          </wp:inline>
        </w:drawing>
      </w:r>
    </w:p>
    <w:p w:rsidR="00C12733" w:rsidRPr="00C12733" w:rsidRDefault="00C12733" w:rsidP="004E7580">
      <w:pPr>
        <w:spacing w:after="0" w:line="240" w:lineRule="auto"/>
        <w:jc w:val="both"/>
        <w:textAlignment w:val="baseline"/>
        <w:outlineLvl w:val="0"/>
        <w:rPr>
          <w:rFonts w:ascii="Times New Roman" w:eastAsia="Times New Roman" w:hAnsi="Times New Roman" w:cs="Times New Roman"/>
          <w:color w:val="000000" w:themeColor="text1"/>
          <w:kern w:val="36"/>
          <w:sz w:val="24"/>
          <w:szCs w:val="24"/>
        </w:rPr>
      </w:pPr>
      <w:r w:rsidRPr="00C12733">
        <w:rPr>
          <w:rFonts w:ascii="Times New Roman" w:eastAsia="Times New Roman" w:hAnsi="Times New Roman" w:cs="Times New Roman"/>
          <w:color w:val="000000" w:themeColor="text1"/>
          <w:kern w:val="36"/>
          <w:sz w:val="24"/>
          <w:szCs w:val="24"/>
        </w:rPr>
        <w:t>Socket Programming in Java</w:t>
      </w:r>
    </w:p>
    <w:p w:rsidR="00C12733" w:rsidRDefault="00C12733" w:rsidP="004E7580">
      <w:pPr>
        <w:spacing w:after="0" w:line="240" w:lineRule="auto"/>
        <w:jc w:val="both"/>
        <w:textAlignment w:val="baseline"/>
        <w:rPr>
          <w:rFonts w:ascii="Times New Roman" w:eastAsia="Times New Roman" w:hAnsi="Times New Roman" w:cs="Times New Roman"/>
          <w:color w:val="000000" w:themeColor="text1"/>
          <w:sz w:val="24"/>
          <w:szCs w:val="24"/>
        </w:rPr>
      </w:pPr>
      <w:r w:rsidRPr="00C12733">
        <w:rPr>
          <w:rFonts w:ascii="Times New Roman" w:eastAsia="Times New Roman" w:hAnsi="Times New Roman" w:cs="Times New Roman"/>
          <w:color w:val="000000" w:themeColor="text1"/>
          <w:sz w:val="24"/>
          <w:szCs w:val="24"/>
        </w:rPr>
        <w:t>This article describes a very basic one-way Client and Server setup where a Client connects, sends messages to server and the server shows them using socket connection. There’s a lot of low-level stuff that needs to happen for these things to work but the Java API networking package (java.net) takes care of all of that, making network programming very easy for programmers.</w:t>
      </w:r>
    </w:p>
    <w:p w:rsidR="004B7922" w:rsidRPr="002252A7" w:rsidRDefault="004B7922" w:rsidP="004B7922">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2252A7">
        <w:rPr>
          <w:rFonts w:ascii="Times New Roman" w:eastAsia="Times New Roman" w:hAnsi="Times New Roman" w:cs="Times New Roman"/>
          <w:b/>
          <w:bCs/>
          <w:color w:val="000000" w:themeColor="text1"/>
          <w:sz w:val="24"/>
          <w:szCs w:val="24"/>
        </w:rPr>
        <w:t>The steps involved in establishing a socket on the server side are as follows:</w:t>
      </w:r>
    </w:p>
    <w:p w:rsidR="004B7922" w:rsidRPr="002252A7" w:rsidRDefault="004B7922" w:rsidP="004B7922">
      <w:pPr>
        <w:numPr>
          <w:ilvl w:val="0"/>
          <w:numId w:val="12"/>
        </w:numPr>
        <w:shd w:val="clear" w:color="auto" w:fill="FFFFFF"/>
        <w:spacing w:after="0" w:line="240" w:lineRule="auto"/>
        <w:ind w:left="0"/>
        <w:jc w:val="both"/>
        <w:rPr>
          <w:rFonts w:ascii="Times New Roman" w:eastAsia="Times New Roman" w:hAnsi="Times New Roman" w:cs="Times New Roman"/>
          <w:b/>
          <w:color w:val="000000" w:themeColor="text1"/>
          <w:sz w:val="24"/>
          <w:szCs w:val="24"/>
        </w:rPr>
      </w:pPr>
      <w:r w:rsidRPr="002252A7">
        <w:rPr>
          <w:rFonts w:ascii="Times New Roman" w:eastAsia="Times New Roman" w:hAnsi="Times New Roman" w:cs="Times New Roman"/>
          <w:b/>
          <w:color w:val="000000" w:themeColor="text1"/>
          <w:sz w:val="24"/>
          <w:szCs w:val="24"/>
        </w:rPr>
        <w:t>Create a </w:t>
      </w:r>
      <w:r w:rsidRPr="002252A7">
        <w:rPr>
          <w:rFonts w:ascii="Times New Roman" w:eastAsia="Times New Roman" w:hAnsi="Times New Roman" w:cs="Times New Roman"/>
          <w:b/>
          <w:bCs/>
          <w:color w:val="000000" w:themeColor="text1"/>
          <w:sz w:val="24"/>
          <w:szCs w:val="24"/>
        </w:rPr>
        <w:t>socket</w:t>
      </w:r>
      <w:r w:rsidRPr="002252A7">
        <w:rPr>
          <w:rFonts w:ascii="Times New Roman" w:eastAsia="Times New Roman" w:hAnsi="Times New Roman" w:cs="Times New Roman"/>
          <w:b/>
          <w:color w:val="000000" w:themeColor="text1"/>
          <w:sz w:val="24"/>
          <w:szCs w:val="24"/>
        </w:rPr>
        <w:t> with the </w:t>
      </w:r>
      <w:proofErr w:type="gramStart"/>
      <w:r w:rsidRPr="002252A7">
        <w:rPr>
          <w:rFonts w:ascii="Times New Roman" w:eastAsia="Times New Roman" w:hAnsi="Times New Roman" w:cs="Times New Roman"/>
          <w:b/>
          <w:bCs/>
          <w:color w:val="000000" w:themeColor="text1"/>
          <w:sz w:val="24"/>
          <w:szCs w:val="24"/>
        </w:rPr>
        <w:t>socket</w:t>
      </w:r>
      <w:r w:rsidRPr="002252A7">
        <w:rPr>
          <w:rFonts w:ascii="Times New Roman" w:eastAsia="Times New Roman" w:hAnsi="Times New Roman" w:cs="Times New Roman"/>
          <w:b/>
          <w:color w:val="000000" w:themeColor="text1"/>
          <w:sz w:val="24"/>
          <w:szCs w:val="24"/>
        </w:rPr>
        <w:t>(</w:t>
      </w:r>
      <w:proofErr w:type="gramEnd"/>
      <w:r w:rsidRPr="002252A7">
        <w:rPr>
          <w:rFonts w:ascii="Times New Roman" w:eastAsia="Times New Roman" w:hAnsi="Times New Roman" w:cs="Times New Roman"/>
          <w:b/>
          <w:color w:val="000000" w:themeColor="text1"/>
          <w:sz w:val="24"/>
          <w:szCs w:val="24"/>
        </w:rPr>
        <w:t>) system call.</w:t>
      </w:r>
    </w:p>
    <w:p w:rsidR="004B7922" w:rsidRPr="002252A7" w:rsidRDefault="004B7922" w:rsidP="004B7922">
      <w:pPr>
        <w:numPr>
          <w:ilvl w:val="0"/>
          <w:numId w:val="12"/>
        </w:numPr>
        <w:shd w:val="clear" w:color="auto" w:fill="FFFFFF"/>
        <w:spacing w:after="0" w:line="240" w:lineRule="auto"/>
        <w:ind w:left="0"/>
        <w:jc w:val="both"/>
        <w:rPr>
          <w:rFonts w:ascii="Times New Roman" w:eastAsia="Times New Roman" w:hAnsi="Times New Roman" w:cs="Times New Roman"/>
          <w:b/>
          <w:color w:val="000000" w:themeColor="text1"/>
          <w:sz w:val="24"/>
          <w:szCs w:val="24"/>
        </w:rPr>
      </w:pPr>
      <w:r w:rsidRPr="002252A7">
        <w:rPr>
          <w:rFonts w:ascii="Times New Roman" w:eastAsia="Times New Roman" w:hAnsi="Times New Roman" w:cs="Times New Roman"/>
          <w:b/>
          <w:color w:val="000000" w:themeColor="text1"/>
          <w:sz w:val="24"/>
          <w:szCs w:val="24"/>
        </w:rPr>
        <w:t>Bind the </w:t>
      </w:r>
      <w:r w:rsidRPr="002252A7">
        <w:rPr>
          <w:rFonts w:ascii="Times New Roman" w:eastAsia="Times New Roman" w:hAnsi="Times New Roman" w:cs="Times New Roman"/>
          <w:b/>
          <w:bCs/>
          <w:color w:val="000000" w:themeColor="text1"/>
          <w:sz w:val="24"/>
          <w:szCs w:val="24"/>
        </w:rPr>
        <w:t>socket</w:t>
      </w:r>
      <w:r w:rsidRPr="002252A7">
        <w:rPr>
          <w:rFonts w:ascii="Times New Roman" w:eastAsia="Times New Roman" w:hAnsi="Times New Roman" w:cs="Times New Roman"/>
          <w:b/>
          <w:color w:val="000000" w:themeColor="text1"/>
          <w:sz w:val="24"/>
          <w:szCs w:val="24"/>
        </w:rPr>
        <w:t xml:space="preserve"> to an address using the </w:t>
      </w:r>
      <w:proofErr w:type="gramStart"/>
      <w:r w:rsidRPr="002252A7">
        <w:rPr>
          <w:rFonts w:ascii="Times New Roman" w:eastAsia="Times New Roman" w:hAnsi="Times New Roman" w:cs="Times New Roman"/>
          <w:b/>
          <w:color w:val="000000" w:themeColor="text1"/>
          <w:sz w:val="24"/>
          <w:szCs w:val="24"/>
        </w:rPr>
        <w:t>bind(</w:t>
      </w:r>
      <w:proofErr w:type="gramEnd"/>
      <w:r w:rsidRPr="002252A7">
        <w:rPr>
          <w:rFonts w:ascii="Times New Roman" w:eastAsia="Times New Roman" w:hAnsi="Times New Roman" w:cs="Times New Roman"/>
          <w:b/>
          <w:color w:val="000000" w:themeColor="text1"/>
          <w:sz w:val="24"/>
          <w:szCs w:val="24"/>
        </w:rPr>
        <w:t>) system call. ...</w:t>
      </w:r>
    </w:p>
    <w:p w:rsidR="004B7922" w:rsidRPr="002252A7" w:rsidRDefault="004B7922" w:rsidP="004B7922">
      <w:pPr>
        <w:numPr>
          <w:ilvl w:val="0"/>
          <w:numId w:val="12"/>
        </w:numPr>
        <w:shd w:val="clear" w:color="auto" w:fill="FFFFFF"/>
        <w:spacing w:after="0" w:line="240" w:lineRule="auto"/>
        <w:ind w:left="0"/>
        <w:jc w:val="both"/>
        <w:rPr>
          <w:rFonts w:ascii="Times New Roman" w:eastAsia="Times New Roman" w:hAnsi="Times New Roman" w:cs="Times New Roman"/>
          <w:b/>
          <w:color w:val="000000" w:themeColor="text1"/>
          <w:sz w:val="24"/>
          <w:szCs w:val="24"/>
        </w:rPr>
      </w:pPr>
      <w:r w:rsidRPr="002252A7">
        <w:rPr>
          <w:rFonts w:ascii="Times New Roman" w:eastAsia="Times New Roman" w:hAnsi="Times New Roman" w:cs="Times New Roman"/>
          <w:b/>
          <w:color w:val="000000" w:themeColor="text1"/>
          <w:sz w:val="24"/>
          <w:szCs w:val="24"/>
        </w:rPr>
        <w:t xml:space="preserve">Listen for connections with the </w:t>
      </w:r>
      <w:proofErr w:type="gramStart"/>
      <w:r w:rsidRPr="002252A7">
        <w:rPr>
          <w:rFonts w:ascii="Times New Roman" w:eastAsia="Times New Roman" w:hAnsi="Times New Roman" w:cs="Times New Roman"/>
          <w:b/>
          <w:color w:val="000000" w:themeColor="text1"/>
          <w:sz w:val="24"/>
          <w:szCs w:val="24"/>
        </w:rPr>
        <w:t>listen(</w:t>
      </w:r>
      <w:proofErr w:type="gramEnd"/>
      <w:r w:rsidRPr="002252A7">
        <w:rPr>
          <w:rFonts w:ascii="Times New Roman" w:eastAsia="Times New Roman" w:hAnsi="Times New Roman" w:cs="Times New Roman"/>
          <w:b/>
          <w:color w:val="000000" w:themeColor="text1"/>
          <w:sz w:val="24"/>
          <w:szCs w:val="24"/>
        </w:rPr>
        <w:t>) system call.</w:t>
      </w:r>
    </w:p>
    <w:p w:rsidR="004B7922" w:rsidRPr="002252A7" w:rsidRDefault="004B7922" w:rsidP="004B7922">
      <w:pPr>
        <w:numPr>
          <w:ilvl w:val="0"/>
          <w:numId w:val="12"/>
        </w:numPr>
        <w:shd w:val="clear" w:color="auto" w:fill="FFFFFF"/>
        <w:spacing w:after="0" w:line="240" w:lineRule="auto"/>
        <w:ind w:left="0"/>
        <w:jc w:val="both"/>
        <w:rPr>
          <w:rFonts w:ascii="Times New Roman" w:eastAsia="Times New Roman" w:hAnsi="Times New Roman" w:cs="Times New Roman"/>
          <w:b/>
          <w:color w:val="000000" w:themeColor="text1"/>
          <w:sz w:val="24"/>
          <w:szCs w:val="24"/>
        </w:rPr>
      </w:pPr>
      <w:r w:rsidRPr="002252A7">
        <w:rPr>
          <w:rFonts w:ascii="Times New Roman" w:eastAsia="Times New Roman" w:hAnsi="Times New Roman" w:cs="Times New Roman"/>
          <w:b/>
          <w:color w:val="000000" w:themeColor="text1"/>
          <w:sz w:val="24"/>
          <w:szCs w:val="24"/>
        </w:rPr>
        <w:t xml:space="preserve">Accept a connection with the </w:t>
      </w:r>
      <w:proofErr w:type="gramStart"/>
      <w:r w:rsidRPr="002252A7">
        <w:rPr>
          <w:rFonts w:ascii="Times New Roman" w:eastAsia="Times New Roman" w:hAnsi="Times New Roman" w:cs="Times New Roman"/>
          <w:b/>
          <w:color w:val="000000" w:themeColor="text1"/>
          <w:sz w:val="24"/>
          <w:szCs w:val="24"/>
        </w:rPr>
        <w:t>accept(</w:t>
      </w:r>
      <w:proofErr w:type="gramEnd"/>
      <w:r w:rsidRPr="002252A7">
        <w:rPr>
          <w:rFonts w:ascii="Times New Roman" w:eastAsia="Times New Roman" w:hAnsi="Times New Roman" w:cs="Times New Roman"/>
          <w:b/>
          <w:color w:val="000000" w:themeColor="text1"/>
          <w:sz w:val="24"/>
          <w:szCs w:val="24"/>
        </w:rPr>
        <w:t>) system call. ...</w:t>
      </w:r>
    </w:p>
    <w:p w:rsidR="004B7922" w:rsidRPr="002252A7" w:rsidRDefault="004B7922" w:rsidP="004B7922">
      <w:pPr>
        <w:numPr>
          <w:ilvl w:val="0"/>
          <w:numId w:val="12"/>
        </w:numPr>
        <w:shd w:val="clear" w:color="auto" w:fill="FFFFFF"/>
        <w:spacing w:after="0" w:line="240" w:lineRule="auto"/>
        <w:ind w:left="0"/>
        <w:jc w:val="both"/>
        <w:rPr>
          <w:rFonts w:ascii="Times New Roman" w:eastAsia="Times New Roman" w:hAnsi="Times New Roman" w:cs="Times New Roman"/>
          <w:b/>
          <w:color w:val="000000" w:themeColor="text1"/>
          <w:sz w:val="24"/>
          <w:szCs w:val="24"/>
        </w:rPr>
      </w:pPr>
      <w:r w:rsidRPr="002252A7">
        <w:rPr>
          <w:rFonts w:ascii="Times New Roman" w:eastAsia="Times New Roman" w:hAnsi="Times New Roman" w:cs="Times New Roman"/>
          <w:b/>
          <w:color w:val="000000" w:themeColor="text1"/>
          <w:sz w:val="24"/>
          <w:szCs w:val="24"/>
        </w:rPr>
        <w:t>Send and receive data.</w:t>
      </w:r>
    </w:p>
    <w:p w:rsidR="004B7922" w:rsidRPr="009E04C5" w:rsidRDefault="004B7922" w:rsidP="004B7922">
      <w:pPr>
        <w:spacing w:after="0" w:line="240" w:lineRule="auto"/>
        <w:jc w:val="both"/>
        <w:textAlignment w:val="baseline"/>
        <w:outlineLvl w:val="0"/>
        <w:rPr>
          <w:rFonts w:ascii="Times New Roman" w:eastAsia="Times New Roman" w:hAnsi="Times New Roman" w:cs="Times New Roman"/>
          <w:b/>
          <w:color w:val="000000" w:themeColor="text1"/>
          <w:kern w:val="36"/>
          <w:sz w:val="24"/>
          <w:szCs w:val="24"/>
        </w:rPr>
      </w:pPr>
      <w:proofErr w:type="spellStart"/>
      <w:r w:rsidRPr="009E04C5">
        <w:rPr>
          <w:rFonts w:ascii="Times New Roman" w:eastAsia="Times New Roman" w:hAnsi="Times New Roman" w:cs="Times New Roman"/>
          <w:b/>
          <w:color w:val="000000" w:themeColor="text1"/>
          <w:kern w:val="36"/>
          <w:sz w:val="24"/>
          <w:szCs w:val="24"/>
        </w:rPr>
        <w:t>Datagrams</w:t>
      </w:r>
      <w:proofErr w:type="spellEnd"/>
      <w:r w:rsidRPr="009E04C5">
        <w:rPr>
          <w:rFonts w:ascii="Times New Roman" w:eastAsia="Times New Roman" w:hAnsi="Times New Roman" w:cs="Times New Roman"/>
          <w:b/>
          <w:color w:val="000000" w:themeColor="text1"/>
          <w:kern w:val="36"/>
          <w:sz w:val="24"/>
          <w:szCs w:val="24"/>
        </w:rPr>
        <w:t xml:space="preserve"> in Java</w:t>
      </w:r>
    </w:p>
    <w:p w:rsidR="004B7922" w:rsidRPr="00C12733" w:rsidRDefault="004B7922" w:rsidP="004E7580">
      <w:pPr>
        <w:spacing w:after="0" w:line="240" w:lineRule="auto"/>
        <w:jc w:val="both"/>
        <w:textAlignment w:val="baseline"/>
        <w:rPr>
          <w:rFonts w:ascii="Times New Roman" w:eastAsia="Times New Roman" w:hAnsi="Times New Roman" w:cs="Times New Roman"/>
          <w:b/>
          <w:color w:val="000000" w:themeColor="text1"/>
          <w:sz w:val="24"/>
          <w:szCs w:val="24"/>
        </w:rPr>
      </w:pPr>
    </w:p>
    <w:p w:rsidR="00C12733" w:rsidRPr="00C12733" w:rsidRDefault="00C12733" w:rsidP="004E7580">
      <w:pPr>
        <w:spacing w:after="0" w:line="240" w:lineRule="auto"/>
        <w:jc w:val="both"/>
        <w:textAlignment w:val="baseline"/>
        <w:rPr>
          <w:rFonts w:ascii="Times New Roman" w:eastAsia="Times New Roman" w:hAnsi="Times New Roman" w:cs="Times New Roman"/>
          <w:color w:val="000000" w:themeColor="text1"/>
          <w:sz w:val="24"/>
          <w:szCs w:val="24"/>
        </w:rPr>
      </w:pPr>
      <w:r w:rsidRPr="00C12733">
        <w:rPr>
          <w:rFonts w:ascii="Times New Roman" w:eastAsia="Times New Roman" w:hAnsi="Times New Roman" w:cs="Times New Roman"/>
          <w:b/>
          <w:bCs/>
          <w:color w:val="000000" w:themeColor="text1"/>
          <w:sz w:val="24"/>
          <w:szCs w:val="24"/>
          <w:bdr w:val="none" w:sz="0" w:space="0" w:color="auto" w:frame="1"/>
        </w:rPr>
        <w:t>Client Side Programming</w:t>
      </w:r>
    </w:p>
    <w:p w:rsidR="00C12733" w:rsidRPr="00C12733" w:rsidRDefault="00C12733" w:rsidP="004E7580">
      <w:pPr>
        <w:spacing w:after="0" w:line="240" w:lineRule="auto"/>
        <w:jc w:val="both"/>
        <w:textAlignment w:val="baseline"/>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b/>
          <w:bCs/>
          <w:color w:val="000000" w:themeColor="text1"/>
          <w:sz w:val="24"/>
          <w:szCs w:val="24"/>
        </w:rPr>
        <w:t>Establish a Socket Connection</w:t>
      </w:r>
    </w:p>
    <w:p w:rsidR="00C12733" w:rsidRPr="00C12733" w:rsidRDefault="00C12733" w:rsidP="004E7580">
      <w:pPr>
        <w:spacing w:after="0" w:line="240" w:lineRule="auto"/>
        <w:jc w:val="both"/>
        <w:textAlignment w:val="baseline"/>
        <w:rPr>
          <w:rFonts w:ascii="Times New Roman" w:eastAsia="Times New Roman" w:hAnsi="Times New Roman" w:cs="Times New Roman"/>
          <w:color w:val="000000" w:themeColor="text1"/>
          <w:sz w:val="24"/>
          <w:szCs w:val="24"/>
        </w:rPr>
      </w:pPr>
      <w:r w:rsidRPr="00C12733">
        <w:rPr>
          <w:rFonts w:ascii="Times New Roman" w:eastAsia="Times New Roman" w:hAnsi="Times New Roman" w:cs="Times New Roman"/>
          <w:color w:val="000000" w:themeColor="text1"/>
          <w:sz w:val="24"/>
          <w:szCs w:val="24"/>
        </w:rPr>
        <w:t xml:space="preserve">To connect to other machine we need a socket connection. A socket connection means the two machines have information about each other’s network location (IP Address) and TCP </w:t>
      </w:r>
      <w:proofErr w:type="spellStart"/>
      <w:r w:rsidRPr="00C12733">
        <w:rPr>
          <w:rFonts w:ascii="Times New Roman" w:eastAsia="Times New Roman" w:hAnsi="Times New Roman" w:cs="Times New Roman"/>
          <w:color w:val="000000" w:themeColor="text1"/>
          <w:sz w:val="24"/>
          <w:szCs w:val="24"/>
        </w:rPr>
        <w:t>port.The</w:t>
      </w:r>
      <w:proofErr w:type="spellEnd"/>
      <w:r w:rsidRPr="00C12733">
        <w:rPr>
          <w:rFonts w:ascii="Times New Roman" w:eastAsia="Times New Roman" w:hAnsi="Times New Roman" w:cs="Times New Roman"/>
          <w:color w:val="000000" w:themeColor="text1"/>
          <w:sz w:val="24"/>
          <w:szCs w:val="24"/>
        </w:rPr>
        <w:t xml:space="preserve"> </w:t>
      </w:r>
      <w:proofErr w:type="spellStart"/>
      <w:r w:rsidRPr="00C12733">
        <w:rPr>
          <w:rFonts w:ascii="Times New Roman" w:eastAsia="Times New Roman" w:hAnsi="Times New Roman" w:cs="Times New Roman"/>
          <w:color w:val="000000" w:themeColor="text1"/>
          <w:sz w:val="24"/>
          <w:szCs w:val="24"/>
        </w:rPr>
        <w:t>java.net.Socket</w:t>
      </w:r>
      <w:proofErr w:type="spellEnd"/>
      <w:r w:rsidRPr="00C12733">
        <w:rPr>
          <w:rFonts w:ascii="Times New Roman" w:eastAsia="Times New Roman" w:hAnsi="Times New Roman" w:cs="Times New Roman"/>
          <w:color w:val="000000" w:themeColor="text1"/>
          <w:sz w:val="24"/>
          <w:szCs w:val="24"/>
        </w:rPr>
        <w:t xml:space="preserve"> class represents a Socket. To open a socket:</w:t>
      </w:r>
    </w:p>
    <w:p w:rsidR="00C12733" w:rsidRPr="00C12733" w:rsidRDefault="00C12733" w:rsidP="004E758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4"/>
          <w:szCs w:val="24"/>
        </w:rPr>
      </w:pPr>
      <w:r w:rsidRPr="00C12733">
        <w:rPr>
          <w:rFonts w:ascii="Times New Roman" w:eastAsia="Times New Roman" w:hAnsi="Times New Roman" w:cs="Times New Roman"/>
          <w:color w:val="000000" w:themeColor="text1"/>
          <w:sz w:val="24"/>
          <w:szCs w:val="24"/>
        </w:rPr>
        <w:t xml:space="preserve">Socket </w:t>
      </w:r>
      <w:proofErr w:type="spellStart"/>
      <w:r w:rsidRPr="00C12733">
        <w:rPr>
          <w:rFonts w:ascii="Times New Roman" w:eastAsia="Times New Roman" w:hAnsi="Times New Roman" w:cs="Times New Roman"/>
          <w:color w:val="000000" w:themeColor="text1"/>
          <w:sz w:val="24"/>
          <w:szCs w:val="24"/>
        </w:rPr>
        <w:t>socket</w:t>
      </w:r>
      <w:proofErr w:type="spellEnd"/>
      <w:r w:rsidRPr="00C12733">
        <w:rPr>
          <w:rFonts w:ascii="Times New Roman" w:eastAsia="Times New Roman" w:hAnsi="Times New Roman" w:cs="Times New Roman"/>
          <w:color w:val="000000" w:themeColor="text1"/>
          <w:sz w:val="24"/>
          <w:szCs w:val="24"/>
        </w:rPr>
        <w:t xml:space="preserve"> = new </w:t>
      </w:r>
      <w:proofErr w:type="gramStart"/>
      <w:r w:rsidRPr="00C12733">
        <w:rPr>
          <w:rFonts w:ascii="Times New Roman" w:eastAsia="Times New Roman" w:hAnsi="Times New Roman" w:cs="Times New Roman"/>
          <w:color w:val="000000" w:themeColor="text1"/>
          <w:sz w:val="24"/>
          <w:szCs w:val="24"/>
        </w:rPr>
        <w:t>Socket(</w:t>
      </w:r>
      <w:proofErr w:type="gramEnd"/>
      <w:r w:rsidRPr="00C12733">
        <w:rPr>
          <w:rFonts w:ascii="Times New Roman" w:eastAsia="Times New Roman" w:hAnsi="Times New Roman" w:cs="Times New Roman"/>
          <w:color w:val="000000" w:themeColor="text1"/>
          <w:sz w:val="24"/>
          <w:szCs w:val="24"/>
        </w:rPr>
        <w:t>“127.0.0.1”, 5000)</w:t>
      </w:r>
    </w:p>
    <w:p w:rsidR="00C12733" w:rsidRPr="00C12733" w:rsidRDefault="00C12733" w:rsidP="004E7580">
      <w:pPr>
        <w:numPr>
          <w:ilvl w:val="0"/>
          <w:numId w:val="5"/>
        </w:numPr>
        <w:spacing w:after="0" w:line="240" w:lineRule="auto"/>
        <w:ind w:left="540"/>
        <w:jc w:val="both"/>
        <w:textAlignment w:val="baseline"/>
        <w:rPr>
          <w:rFonts w:ascii="Times New Roman" w:eastAsia="Times New Roman" w:hAnsi="Times New Roman" w:cs="Times New Roman"/>
          <w:color w:val="000000" w:themeColor="text1"/>
          <w:sz w:val="24"/>
          <w:szCs w:val="24"/>
        </w:rPr>
      </w:pPr>
      <w:r w:rsidRPr="00C12733">
        <w:rPr>
          <w:rFonts w:ascii="Times New Roman" w:eastAsia="Times New Roman" w:hAnsi="Times New Roman" w:cs="Times New Roman"/>
          <w:color w:val="000000" w:themeColor="text1"/>
          <w:sz w:val="24"/>
          <w:szCs w:val="24"/>
        </w:rPr>
        <w:t>First argument – </w:t>
      </w:r>
      <w:r w:rsidRPr="004E7580">
        <w:rPr>
          <w:rFonts w:ascii="Times New Roman" w:eastAsia="Times New Roman" w:hAnsi="Times New Roman" w:cs="Times New Roman"/>
          <w:b/>
          <w:bCs/>
          <w:color w:val="000000" w:themeColor="text1"/>
          <w:sz w:val="24"/>
          <w:szCs w:val="24"/>
        </w:rPr>
        <w:t>IP address of Server</w:t>
      </w:r>
      <w:r w:rsidRPr="00C12733">
        <w:rPr>
          <w:rFonts w:ascii="Times New Roman" w:eastAsia="Times New Roman" w:hAnsi="Times New Roman" w:cs="Times New Roman"/>
          <w:color w:val="000000" w:themeColor="text1"/>
          <w:sz w:val="24"/>
          <w:szCs w:val="24"/>
        </w:rPr>
        <w:t xml:space="preserve">. </w:t>
      </w:r>
      <w:proofErr w:type="gramStart"/>
      <w:r w:rsidRPr="00C12733">
        <w:rPr>
          <w:rFonts w:ascii="Times New Roman" w:eastAsia="Times New Roman" w:hAnsi="Times New Roman" w:cs="Times New Roman"/>
          <w:color w:val="000000" w:themeColor="text1"/>
          <w:sz w:val="24"/>
          <w:szCs w:val="24"/>
        </w:rPr>
        <w:t>( 127.0.0.1</w:t>
      </w:r>
      <w:proofErr w:type="gramEnd"/>
      <w:r w:rsidRPr="00C12733">
        <w:rPr>
          <w:rFonts w:ascii="Times New Roman" w:eastAsia="Times New Roman" w:hAnsi="Times New Roman" w:cs="Times New Roman"/>
          <w:color w:val="000000" w:themeColor="text1"/>
          <w:sz w:val="24"/>
          <w:szCs w:val="24"/>
        </w:rPr>
        <w:t xml:space="preserve">  is the IP address of </w:t>
      </w:r>
      <w:proofErr w:type="spellStart"/>
      <w:r w:rsidRPr="00C12733">
        <w:rPr>
          <w:rFonts w:ascii="Times New Roman" w:eastAsia="Times New Roman" w:hAnsi="Times New Roman" w:cs="Times New Roman"/>
          <w:color w:val="000000" w:themeColor="text1"/>
          <w:sz w:val="24"/>
          <w:szCs w:val="24"/>
        </w:rPr>
        <w:t>localhost</w:t>
      </w:r>
      <w:proofErr w:type="spellEnd"/>
      <w:r w:rsidRPr="00C12733">
        <w:rPr>
          <w:rFonts w:ascii="Times New Roman" w:eastAsia="Times New Roman" w:hAnsi="Times New Roman" w:cs="Times New Roman"/>
          <w:color w:val="000000" w:themeColor="text1"/>
          <w:sz w:val="24"/>
          <w:szCs w:val="24"/>
        </w:rPr>
        <w:t>, where code will run on single stand-alone machine).</w:t>
      </w:r>
    </w:p>
    <w:p w:rsidR="00C12733" w:rsidRPr="00C12733" w:rsidRDefault="00C12733" w:rsidP="004E7580">
      <w:pPr>
        <w:numPr>
          <w:ilvl w:val="0"/>
          <w:numId w:val="5"/>
        </w:numPr>
        <w:spacing w:after="0" w:line="240" w:lineRule="auto"/>
        <w:ind w:left="540"/>
        <w:jc w:val="both"/>
        <w:textAlignment w:val="baseline"/>
        <w:rPr>
          <w:rFonts w:ascii="Times New Roman" w:eastAsia="Times New Roman" w:hAnsi="Times New Roman" w:cs="Times New Roman"/>
          <w:color w:val="000000" w:themeColor="text1"/>
          <w:sz w:val="24"/>
          <w:szCs w:val="24"/>
        </w:rPr>
      </w:pPr>
      <w:r w:rsidRPr="00C12733">
        <w:rPr>
          <w:rFonts w:ascii="Times New Roman" w:eastAsia="Times New Roman" w:hAnsi="Times New Roman" w:cs="Times New Roman"/>
          <w:color w:val="000000" w:themeColor="text1"/>
          <w:sz w:val="24"/>
          <w:szCs w:val="24"/>
        </w:rPr>
        <w:t>Second argument – </w:t>
      </w:r>
      <w:r w:rsidRPr="004E7580">
        <w:rPr>
          <w:rFonts w:ascii="Times New Roman" w:eastAsia="Times New Roman" w:hAnsi="Times New Roman" w:cs="Times New Roman"/>
          <w:b/>
          <w:bCs/>
          <w:color w:val="000000" w:themeColor="text1"/>
          <w:sz w:val="24"/>
          <w:szCs w:val="24"/>
        </w:rPr>
        <w:t>TCP Port</w:t>
      </w:r>
      <w:r w:rsidRPr="00C12733">
        <w:rPr>
          <w:rFonts w:ascii="Times New Roman" w:eastAsia="Times New Roman" w:hAnsi="Times New Roman" w:cs="Times New Roman"/>
          <w:color w:val="000000" w:themeColor="text1"/>
          <w:sz w:val="24"/>
          <w:szCs w:val="24"/>
        </w:rPr>
        <w:t>. (Just a number representing which application to run on a server. For example, HTTP runs on port 80. Port number can be from 0 to 65535)</w:t>
      </w:r>
    </w:p>
    <w:p w:rsidR="00C12733" w:rsidRPr="00C12733" w:rsidRDefault="00C12733" w:rsidP="004E7580">
      <w:pPr>
        <w:spacing w:after="0" w:line="240" w:lineRule="auto"/>
        <w:jc w:val="both"/>
        <w:textAlignment w:val="baseline"/>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b/>
          <w:bCs/>
          <w:color w:val="000000" w:themeColor="text1"/>
          <w:sz w:val="24"/>
          <w:szCs w:val="24"/>
        </w:rPr>
        <w:lastRenderedPageBreak/>
        <w:t>Communication</w:t>
      </w:r>
    </w:p>
    <w:p w:rsidR="00C12733" w:rsidRPr="004E7580" w:rsidRDefault="00C12733" w:rsidP="004E7580">
      <w:pPr>
        <w:pStyle w:val="NormalWeb"/>
        <w:shd w:val="clear" w:color="auto" w:fill="FFFFFF"/>
        <w:spacing w:before="0" w:beforeAutospacing="0" w:after="0" w:afterAutospacing="0"/>
        <w:jc w:val="both"/>
        <w:textAlignment w:val="baseline"/>
        <w:rPr>
          <w:color w:val="000000" w:themeColor="text1"/>
        </w:rPr>
      </w:pPr>
      <w:r w:rsidRPr="004E7580">
        <w:rPr>
          <w:color w:val="000000" w:themeColor="text1"/>
        </w:rPr>
        <w:t>To communicate over a socket connection, streams are used to both input and output the data.</w:t>
      </w:r>
    </w:p>
    <w:p w:rsidR="00C12733" w:rsidRPr="004E7580" w:rsidRDefault="00C12733" w:rsidP="004E7580">
      <w:pPr>
        <w:pStyle w:val="NormalWeb"/>
        <w:shd w:val="clear" w:color="auto" w:fill="FFFFFF"/>
        <w:spacing w:before="0" w:beforeAutospacing="0" w:after="0" w:afterAutospacing="0"/>
        <w:jc w:val="both"/>
        <w:textAlignment w:val="baseline"/>
        <w:rPr>
          <w:color w:val="000000" w:themeColor="text1"/>
        </w:rPr>
      </w:pPr>
      <w:r w:rsidRPr="004E7580">
        <w:rPr>
          <w:rStyle w:val="Strong"/>
          <w:color w:val="000000" w:themeColor="text1"/>
          <w:bdr w:val="none" w:sz="0" w:space="0" w:color="auto" w:frame="1"/>
        </w:rPr>
        <w:t>Closing the connection</w:t>
      </w:r>
    </w:p>
    <w:p w:rsidR="00C12733" w:rsidRPr="004E7580" w:rsidRDefault="00C12733" w:rsidP="004E7580">
      <w:pPr>
        <w:pStyle w:val="NormalWeb"/>
        <w:shd w:val="clear" w:color="auto" w:fill="FFFFFF"/>
        <w:spacing w:before="0" w:beforeAutospacing="0" w:after="0" w:afterAutospacing="0"/>
        <w:jc w:val="both"/>
        <w:textAlignment w:val="baseline"/>
        <w:rPr>
          <w:color w:val="000000" w:themeColor="text1"/>
        </w:rPr>
      </w:pPr>
      <w:r w:rsidRPr="004E7580">
        <w:rPr>
          <w:color w:val="000000" w:themeColor="text1"/>
        </w:rPr>
        <w:t>The socket connection is closed explicitly once the message to server is sent.</w:t>
      </w:r>
    </w:p>
    <w:p w:rsidR="00C12733" w:rsidRPr="004E7580" w:rsidRDefault="00C12733" w:rsidP="004E7580">
      <w:pPr>
        <w:pStyle w:val="NormalWeb"/>
        <w:shd w:val="clear" w:color="auto" w:fill="FFFFFF"/>
        <w:spacing w:before="0" w:beforeAutospacing="0" w:after="0" w:afterAutospacing="0"/>
        <w:jc w:val="both"/>
        <w:textAlignment w:val="baseline"/>
        <w:rPr>
          <w:color w:val="000000" w:themeColor="text1"/>
        </w:rPr>
      </w:pPr>
      <w:r w:rsidRPr="004E7580">
        <w:rPr>
          <w:rStyle w:val="Emphasis"/>
          <w:color w:val="000000" w:themeColor="text1"/>
          <w:bdr w:val="none" w:sz="0" w:space="0" w:color="auto" w:frame="1"/>
        </w:rPr>
        <w:t>In the program, Client keeps reading input from user and sends to the server until “Over” is typed.</w:t>
      </w:r>
    </w:p>
    <w:p w:rsidR="000F2EAB" w:rsidRPr="000F2EAB" w:rsidRDefault="000F2EAB" w:rsidP="004E7580">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b/>
          <w:bCs/>
          <w:color w:val="000000" w:themeColor="text1"/>
          <w:sz w:val="24"/>
          <w:szCs w:val="24"/>
        </w:rPr>
        <w:t>Server Programming</w:t>
      </w:r>
    </w:p>
    <w:p w:rsidR="000F2EAB" w:rsidRPr="000F2EAB" w:rsidRDefault="000F2EAB" w:rsidP="004E7580">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b/>
          <w:bCs/>
          <w:color w:val="000000" w:themeColor="text1"/>
          <w:sz w:val="24"/>
          <w:szCs w:val="24"/>
        </w:rPr>
        <w:t>Establish a Socket Connection</w:t>
      </w:r>
    </w:p>
    <w:p w:rsidR="000F2EAB" w:rsidRPr="000F2EAB" w:rsidRDefault="000F2EAB" w:rsidP="004E7580">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0F2EAB">
        <w:rPr>
          <w:rFonts w:ascii="Times New Roman" w:eastAsia="Times New Roman" w:hAnsi="Times New Roman" w:cs="Times New Roman"/>
          <w:color w:val="000000" w:themeColor="text1"/>
          <w:sz w:val="24"/>
          <w:szCs w:val="24"/>
        </w:rPr>
        <w:t>To write a server application two sockets are needed.</w:t>
      </w:r>
    </w:p>
    <w:p w:rsidR="000F2EAB" w:rsidRPr="000F2EAB" w:rsidRDefault="000F2EAB" w:rsidP="004E7580">
      <w:pPr>
        <w:numPr>
          <w:ilvl w:val="0"/>
          <w:numId w:val="6"/>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0F2EAB">
        <w:rPr>
          <w:rFonts w:ascii="Times New Roman" w:eastAsia="Times New Roman" w:hAnsi="Times New Roman" w:cs="Times New Roman"/>
          <w:color w:val="000000" w:themeColor="text1"/>
          <w:sz w:val="24"/>
          <w:szCs w:val="24"/>
        </w:rPr>
        <w:t xml:space="preserve">A </w:t>
      </w:r>
      <w:proofErr w:type="spellStart"/>
      <w:r w:rsidRPr="000F2EAB">
        <w:rPr>
          <w:rFonts w:ascii="Times New Roman" w:eastAsia="Times New Roman" w:hAnsi="Times New Roman" w:cs="Times New Roman"/>
          <w:color w:val="000000" w:themeColor="text1"/>
          <w:sz w:val="24"/>
          <w:szCs w:val="24"/>
        </w:rPr>
        <w:t>ServerSocket</w:t>
      </w:r>
      <w:proofErr w:type="spellEnd"/>
      <w:r w:rsidRPr="000F2EAB">
        <w:rPr>
          <w:rFonts w:ascii="Times New Roman" w:eastAsia="Times New Roman" w:hAnsi="Times New Roman" w:cs="Times New Roman"/>
          <w:color w:val="000000" w:themeColor="text1"/>
          <w:sz w:val="24"/>
          <w:szCs w:val="24"/>
        </w:rPr>
        <w:t xml:space="preserve"> which waits for the client requests (when a client makes a new Socket())</w:t>
      </w:r>
    </w:p>
    <w:p w:rsidR="000F2EAB" w:rsidRPr="000F2EAB" w:rsidRDefault="000F2EAB" w:rsidP="004E7580">
      <w:pPr>
        <w:numPr>
          <w:ilvl w:val="0"/>
          <w:numId w:val="6"/>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0F2EAB">
        <w:rPr>
          <w:rFonts w:ascii="Times New Roman" w:eastAsia="Times New Roman" w:hAnsi="Times New Roman" w:cs="Times New Roman"/>
          <w:color w:val="000000" w:themeColor="text1"/>
          <w:sz w:val="24"/>
          <w:szCs w:val="24"/>
        </w:rPr>
        <w:t xml:space="preserve">A plain old Socket </w:t>
      </w:r>
      <w:proofErr w:type="spellStart"/>
      <w:r w:rsidRPr="000F2EAB">
        <w:rPr>
          <w:rFonts w:ascii="Times New Roman" w:eastAsia="Times New Roman" w:hAnsi="Times New Roman" w:cs="Times New Roman"/>
          <w:color w:val="000000" w:themeColor="text1"/>
          <w:sz w:val="24"/>
          <w:szCs w:val="24"/>
        </w:rPr>
        <w:t>socket</w:t>
      </w:r>
      <w:proofErr w:type="spellEnd"/>
      <w:r w:rsidRPr="000F2EAB">
        <w:rPr>
          <w:rFonts w:ascii="Times New Roman" w:eastAsia="Times New Roman" w:hAnsi="Times New Roman" w:cs="Times New Roman"/>
          <w:color w:val="000000" w:themeColor="text1"/>
          <w:sz w:val="24"/>
          <w:szCs w:val="24"/>
        </w:rPr>
        <w:t xml:space="preserve"> to use for communication with the client.</w:t>
      </w:r>
    </w:p>
    <w:p w:rsidR="000F2EAB" w:rsidRPr="000F2EAB" w:rsidRDefault="000F2EAB" w:rsidP="004E7580">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b/>
          <w:bCs/>
          <w:color w:val="000000" w:themeColor="text1"/>
          <w:sz w:val="24"/>
          <w:szCs w:val="24"/>
        </w:rPr>
        <w:t>Communication</w:t>
      </w:r>
    </w:p>
    <w:p w:rsidR="000F2EAB" w:rsidRPr="000F2EAB" w:rsidRDefault="000F2EAB" w:rsidP="004E7580">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roofErr w:type="spellStart"/>
      <w:proofErr w:type="gramStart"/>
      <w:r w:rsidRPr="000F2EAB">
        <w:rPr>
          <w:rFonts w:ascii="Times New Roman" w:eastAsia="Times New Roman" w:hAnsi="Times New Roman" w:cs="Times New Roman"/>
          <w:color w:val="000000" w:themeColor="text1"/>
          <w:sz w:val="24"/>
          <w:szCs w:val="24"/>
        </w:rPr>
        <w:t>getOutputStream</w:t>
      </w:r>
      <w:proofErr w:type="spellEnd"/>
      <w:r w:rsidRPr="000F2EAB">
        <w:rPr>
          <w:rFonts w:ascii="Times New Roman" w:eastAsia="Times New Roman" w:hAnsi="Times New Roman" w:cs="Times New Roman"/>
          <w:color w:val="000000" w:themeColor="text1"/>
          <w:sz w:val="24"/>
          <w:szCs w:val="24"/>
        </w:rPr>
        <w:t>(</w:t>
      </w:r>
      <w:proofErr w:type="gramEnd"/>
      <w:r w:rsidRPr="000F2EAB">
        <w:rPr>
          <w:rFonts w:ascii="Times New Roman" w:eastAsia="Times New Roman" w:hAnsi="Times New Roman" w:cs="Times New Roman"/>
          <w:color w:val="000000" w:themeColor="text1"/>
          <w:sz w:val="24"/>
          <w:szCs w:val="24"/>
        </w:rPr>
        <w:t>) method is used to send the output through the socket.</w:t>
      </w:r>
    </w:p>
    <w:p w:rsidR="006F6F29" w:rsidRPr="004E7580" w:rsidRDefault="006F6F29" w:rsidP="004E7580">
      <w:pPr>
        <w:pStyle w:val="NormalWeb"/>
        <w:shd w:val="clear" w:color="auto" w:fill="FFFFFF"/>
        <w:spacing w:before="0" w:beforeAutospacing="0" w:after="0" w:afterAutospacing="0"/>
        <w:jc w:val="both"/>
        <w:textAlignment w:val="baseline"/>
        <w:rPr>
          <w:color w:val="000000" w:themeColor="text1"/>
        </w:rPr>
      </w:pPr>
      <w:r w:rsidRPr="004E7580">
        <w:rPr>
          <w:rStyle w:val="Strong"/>
          <w:color w:val="000000" w:themeColor="text1"/>
          <w:bdr w:val="none" w:sz="0" w:space="0" w:color="auto" w:frame="1"/>
        </w:rPr>
        <w:t>Close the Connection</w:t>
      </w:r>
    </w:p>
    <w:p w:rsidR="006F6F29" w:rsidRPr="004E7580" w:rsidRDefault="006F6F29" w:rsidP="004E7580">
      <w:pPr>
        <w:pStyle w:val="NormalWeb"/>
        <w:shd w:val="clear" w:color="auto" w:fill="FFFFFF"/>
        <w:spacing w:before="0" w:beforeAutospacing="0" w:after="0" w:afterAutospacing="0"/>
        <w:jc w:val="both"/>
        <w:textAlignment w:val="baseline"/>
        <w:rPr>
          <w:color w:val="000000" w:themeColor="text1"/>
        </w:rPr>
      </w:pPr>
      <w:r w:rsidRPr="004E7580">
        <w:rPr>
          <w:color w:val="000000" w:themeColor="text1"/>
        </w:rPr>
        <w:t>After finishing,</w:t>
      </w:r>
      <w:proofErr w:type="gramStart"/>
      <w:r w:rsidRPr="004E7580">
        <w:rPr>
          <w:color w:val="000000" w:themeColor="text1"/>
        </w:rPr>
        <w:t>  it</w:t>
      </w:r>
      <w:proofErr w:type="gramEnd"/>
      <w:r w:rsidRPr="004E7580">
        <w:rPr>
          <w:color w:val="000000" w:themeColor="text1"/>
        </w:rPr>
        <w:t xml:space="preserve"> is important to close the connection by closing the socket as well as input/output streams.</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A Java program for a Client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proofErr w:type="gramStart"/>
      <w:r w:rsidRPr="004E7580">
        <w:rPr>
          <w:rFonts w:ascii="Times New Roman" w:eastAsia="Times New Roman" w:hAnsi="Times New Roman" w:cs="Times New Roman"/>
          <w:color w:val="000000" w:themeColor="text1"/>
          <w:sz w:val="24"/>
          <w:szCs w:val="24"/>
        </w:rPr>
        <w:t>import</w:t>
      </w:r>
      <w:proofErr w:type="gramEnd"/>
      <w:r w:rsidRPr="001D521A">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java.net.*;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proofErr w:type="gramStart"/>
      <w:r w:rsidRPr="004E7580">
        <w:rPr>
          <w:rFonts w:ascii="Times New Roman" w:eastAsia="Times New Roman" w:hAnsi="Times New Roman" w:cs="Times New Roman"/>
          <w:color w:val="000000" w:themeColor="text1"/>
          <w:sz w:val="24"/>
          <w:szCs w:val="24"/>
        </w:rPr>
        <w:t>import</w:t>
      </w:r>
      <w:proofErr w:type="gramEnd"/>
      <w:r w:rsidRPr="001D521A">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java.io.*;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1D521A">
        <w:rPr>
          <w:rFonts w:ascii="Times New Roman" w:eastAsia="Times New Roman" w:hAnsi="Times New Roman" w:cs="Times New Roman"/>
          <w:color w:val="000000" w:themeColor="text1"/>
          <w:sz w:val="24"/>
          <w:szCs w:val="24"/>
        </w:rPr>
        <w:t>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proofErr w:type="gramStart"/>
      <w:r w:rsidRPr="004E7580">
        <w:rPr>
          <w:rFonts w:ascii="Times New Roman" w:eastAsia="Times New Roman" w:hAnsi="Times New Roman" w:cs="Times New Roman"/>
          <w:color w:val="000000" w:themeColor="text1"/>
          <w:sz w:val="24"/>
          <w:szCs w:val="24"/>
        </w:rPr>
        <w:t>public</w:t>
      </w:r>
      <w:proofErr w:type="gramEnd"/>
      <w:r w:rsidRPr="001D521A">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class</w:t>
      </w:r>
      <w:r w:rsidRPr="001D521A">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Client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initialize socket and input output streams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private</w:t>
      </w:r>
      <w:proofErr w:type="gramEnd"/>
      <w:r w:rsidRPr="001D521A">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Socket </w:t>
      </w:r>
      <w:proofErr w:type="spellStart"/>
      <w:r w:rsidRPr="004E7580">
        <w:rPr>
          <w:rFonts w:ascii="Times New Roman" w:eastAsia="Times New Roman" w:hAnsi="Times New Roman" w:cs="Times New Roman"/>
          <w:color w:val="000000" w:themeColor="text1"/>
          <w:sz w:val="24"/>
          <w:szCs w:val="24"/>
        </w:rPr>
        <w:t>socket</w:t>
      </w:r>
      <w:proofErr w:type="spellEnd"/>
      <w:r w:rsidRPr="004E7580">
        <w:rPr>
          <w:rFonts w:ascii="Times New Roman" w:eastAsia="Times New Roman" w:hAnsi="Times New Roman" w:cs="Times New Roman"/>
          <w:color w:val="000000" w:themeColor="text1"/>
          <w:sz w:val="24"/>
          <w:szCs w:val="24"/>
        </w:rPr>
        <w:t xml:space="preserve">            = null;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private</w:t>
      </w:r>
      <w:proofErr w:type="gramEnd"/>
      <w:r w:rsidRPr="001D521A">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DataInputStream</w:t>
      </w:r>
      <w:proofErr w:type="spellEnd"/>
      <w:r w:rsidRPr="004E7580">
        <w:rPr>
          <w:rFonts w:ascii="Times New Roman" w:eastAsia="Times New Roman" w:hAnsi="Times New Roman" w:cs="Times New Roman"/>
          <w:color w:val="000000" w:themeColor="text1"/>
          <w:sz w:val="24"/>
          <w:szCs w:val="24"/>
        </w:rPr>
        <w:t xml:space="preserve">  input   = null;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private</w:t>
      </w:r>
      <w:proofErr w:type="gramEnd"/>
      <w:r w:rsidRPr="001D521A">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DataOutputStream</w:t>
      </w:r>
      <w:proofErr w:type="spellEnd"/>
      <w:r w:rsidRPr="004E7580">
        <w:rPr>
          <w:rFonts w:ascii="Times New Roman" w:eastAsia="Times New Roman" w:hAnsi="Times New Roman" w:cs="Times New Roman"/>
          <w:color w:val="000000" w:themeColor="text1"/>
          <w:sz w:val="24"/>
          <w:szCs w:val="24"/>
        </w:rPr>
        <w:t xml:space="preserve"> out     = null;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1D521A">
        <w:rPr>
          <w:rFonts w:ascii="Times New Roman" w:eastAsia="Times New Roman" w:hAnsi="Times New Roman" w:cs="Times New Roman"/>
          <w:color w:val="000000" w:themeColor="text1"/>
          <w:sz w:val="24"/>
          <w:szCs w:val="24"/>
        </w:rPr>
        <w:t>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constructor to put </w:t>
      </w:r>
      <w:proofErr w:type="spellStart"/>
      <w:r w:rsidRPr="004E7580">
        <w:rPr>
          <w:rFonts w:ascii="Times New Roman" w:eastAsia="Times New Roman" w:hAnsi="Times New Roman" w:cs="Times New Roman"/>
          <w:color w:val="000000" w:themeColor="text1"/>
          <w:sz w:val="24"/>
          <w:szCs w:val="24"/>
        </w:rPr>
        <w:t>ip</w:t>
      </w:r>
      <w:proofErr w:type="spellEnd"/>
      <w:r w:rsidRPr="004E7580">
        <w:rPr>
          <w:rFonts w:ascii="Times New Roman" w:eastAsia="Times New Roman" w:hAnsi="Times New Roman" w:cs="Times New Roman"/>
          <w:color w:val="000000" w:themeColor="text1"/>
          <w:sz w:val="24"/>
          <w:szCs w:val="24"/>
        </w:rPr>
        <w:t xml:space="preserve"> address and port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public</w:t>
      </w:r>
      <w:proofErr w:type="gramEnd"/>
      <w:r w:rsidRPr="001D521A">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Client(String address, </w:t>
      </w:r>
      <w:proofErr w:type="spellStart"/>
      <w:r w:rsidRPr="004E7580">
        <w:rPr>
          <w:rFonts w:ascii="Times New Roman" w:eastAsia="Times New Roman" w:hAnsi="Times New Roman" w:cs="Times New Roman"/>
          <w:color w:val="000000" w:themeColor="text1"/>
          <w:sz w:val="24"/>
          <w:szCs w:val="24"/>
        </w:rPr>
        <w:t>int</w:t>
      </w:r>
      <w:proofErr w:type="spellEnd"/>
      <w:r w:rsidRPr="001D521A">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port)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establish a connection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try</w:t>
      </w:r>
      <w:proofErr w:type="gramEnd"/>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socket</w:t>
      </w:r>
      <w:proofErr w:type="gramEnd"/>
      <w:r w:rsidRPr="004E7580">
        <w:rPr>
          <w:rFonts w:ascii="Times New Roman" w:eastAsia="Times New Roman" w:hAnsi="Times New Roman" w:cs="Times New Roman"/>
          <w:color w:val="000000" w:themeColor="text1"/>
          <w:sz w:val="24"/>
          <w:szCs w:val="24"/>
        </w:rPr>
        <w:t xml:space="preserve"> = new</w:t>
      </w:r>
      <w:r w:rsidRPr="001D521A">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Socket(address, port);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proofErr w:type="gramStart"/>
      <w:r w:rsidRPr="004E7580">
        <w:rPr>
          <w:rFonts w:ascii="Times New Roman" w:eastAsia="Times New Roman" w:hAnsi="Times New Roman" w:cs="Times New Roman"/>
          <w:color w:val="000000" w:themeColor="text1"/>
          <w:sz w:val="24"/>
          <w:szCs w:val="24"/>
        </w:rPr>
        <w:t>System.out.println</w:t>
      </w:r>
      <w:proofErr w:type="spellEnd"/>
      <w:r w:rsidRPr="004E7580">
        <w:rPr>
          <w:rFonts w:ascii="Times New Roman" w:eastAsia="Times New Roman" w:hAnsi="Times New Roman" w:cs="Times New Roman"/>
          <w:color w:val="000000" w:themeColor="text1"/>
          <w:sz w:val="24"/>
          <w:szCs w:val="24"/>
        </w:rPr>
        <w:t>(</w:t>
      </w:r>
      <w:proofErr w:type="gramEnd"/>
      <w:r w:rsidRPr="004E7580">
        <w:rPr>
          <w:rFonts w:ascii="Times New Roman" w:eastAsia="Times New Roman" w:hAnsi="Times New Roman" w:cs="Times New Roman"/>
          <w:color w:val="000000" w:themeColor="text1"/>
          <w:sz w:val="24"/>
          <w:szCs w:val="24"/>
        </w:rPr>
        <w:t xml:space="preserve">"Connected");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1D521A">
        <w:rPr>
          <w:rFonts w:ascii="Times New Roman" w:eastAsia="Times New Roman" w:hAnsi="Times New Roman" w:cs="Times New Roman"/>
          <w:color w:val="000000" w:themeColor="text1"/>
          <w:sz w:val="24"/>
          <w:szCs w:val="24"/>
        </w:rPr>
        <w:t>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takes input from terminal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input</w:t>
      </w:r>
      <w:proofErr w:type="gramStart"/>
      <w:r w:rsidRPr="004E7580">
        <w:rPr>
          <w:rFonts w:ascii="Times New Roman" w:eastAsia="Times New Roman" w:hAnsi="Times New Roman" w:cs="Times New Roman"/>
          <w:color w:val="000000" w:themeColor="text1"/>
          <w:sz w:val="24"/>
          <w:szCs w:val="24"/>
        </w:rPr>
        <w:t>  =</w:t>
      </w:r>
      <w:proofErr w:type="gramEnd"/>
      <w:r w:rsidRPr="004E7580">
        <w:rPr>
          <w:rFonts w:ascii="Times New Roman" w:eastAsia="Times New Roman" w:hAnsi="Times New Roman" w:cs="Times New Roman"/>
          <w:color w:val="000000" w:themeColor="text1"/>
          <w:sz w:val="24"/>
          <w:szCs w:val="24"/>
        </w:rPr>
        <w:t xml:space="preserve"> new</w:t>
      </w:r>
      <w:r w:rsidRPr="001D521A">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DataInputStream</w:t>
      </w:r>
      <w:proofErr w:type="spellEnd"/>
      <w:r w:rsidRPr="004E7580">
        <w:rPr>
          <w:rFonts w:ascii="Times New Roman" w:eastAsia="Times New Roman" w:hAnsi="Times New Roman" w:cs="Times New Roman"/>
          <w:color w:val="000000" w:themeColor="text1"/>
          <w:sz w:val="24"/>
          <w:szCs w:val="24"/>
        </w:rPr>
        <w:t>(</w:t>
      </w:r>
      <w:proofErr w:type="spellStart"/>
      <w:r w:rsidRPr="004E7580">
        <w:rPr>
          <w:rFonts w:ascii="Times New Roman" w:eastAsia="Times New Roman" w:hAnsi="Times New Roman" w:cs="Times New Roman"/>
          <w:color w:val="000000" w:themeColor="text1"/>
          <w:sz w:val="24"/>
          <w:szCs w:val="24"/>
        </w:rPr>
        <w:t>System.in</w:t>
      </w:r>
      <w:proofErr w:type="spellEnd"/>
      <w:r w:rsidRPr="004E7580">
        <w:rPr>
          <w:rFonts w:ascii="Times New Roman" w:eastAsia="Times New Roman" w:hAnsi="Times New Roman" w:cs="Times New Roman"/>
          <w:color w:val="000000" w:themeColor="text1"/>
          <w:sz w:val="24"/>
          <w:szCs w:val="24"/>
        </w:rPr>
        <w:t xml:space="preserve">);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1D521A">
        <w:rPr>
          <w:rFonts w:ascii="Times New Roman" w:eastAsia="Times New Roman" w:hAnsi="Times New Roman" w:cs="Times New Roman"/>
          <w:color w:val="000000" w:themeColor="text1"/>
          <w:sz w:val="24"/>
          <w:szCs w:val="24"/>
        </w:rPr>
        <w:t>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sends output to the socket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out</w:t>
      </w:r>
      <w:proofErr w:type="gramEnd"/>
      <w:r w:rsidRPr="004E7580">
        <w:rPr>
          <w:rFonts w:ascii="Times New Roman" w:eastAsia="Times New Roman" w:hAnsi="Times New Roman" w:cs="Times New Roman"/>
          <w:color w:val="000000" w:themeColor="text1"/>
          <w:sz w:val="24"/>
          <w:szCs w:val="24"/>
        </w:rPr>
        <w:t>    = new</w:t>
      </w:r>
      <w:r w:rsidRPr="001D521A">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DataOutputStream</w:t>
      </w:r>
      <w:proofErr w:type="spellEnd"/>
      <w:r w:rsidRPr="004E7580">
        <w:rPr>
          <w:rFonts w:ascii="Times New Roman" w:eastAsia="Times New Roman" w:hAnsi="Times New Roman" w:cs="Times New Roman"/>
          <w:color w:val="000000" w:themeColor="text1"/>
          <w:sz w:val="24"/>
          <w:szCs w:val="24"/>
        </w:rPr>
        <w:t>(</w:t>
      </w:r>
      <w:proofErr w:type="spellStart"/>
      <w:r w:rsidRPr="004E7580">
        <w:rPr>
          <w:rFonts w:ascii="Times New Roman" w:eastAsia="Times New Roman" w:hAnsi="Times New Roman" w:cs="Times New Roman"/>
          <w:color w:val="000000" w:themeColor="text1"/>
          <w:sz w:val="24"/>
          <w:szCs w:val="24"/>
        </w:rPr>
        <w:t>socket.getOutputStream</w:t>
      </w:r>
      <w:proofErr w:type="spellEnd"/>
      <w:r w:rsidRPr="004E7580">
        <w:rPr>
          <w:rFonts w:ascii="Times New Roman" w:eastAsia="Times New Roman" w:hAnsi="Times New Roman" w:cs="Times New Roman"/>
          <w:color w:val="000000" w:themeColor="text1"/>
          <w:sz w:val="24"/>
          <w:szCs w:val="24"/>
        </w:rPr>
        <w:t xml:space="preserve">());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catch(</w:t>
      </w:r>
      <w:proofErr w:type="spellStart"/>
      <w:proofErr w:type="gramEnd"/>
      <w:r w:rsidRPr="004E7580">
        <w:rPr>
          <w:rFonts w:ascii="Times New Roman" w:eastAsia="Times New Roman" w:hAnsi="Times New Roman" w:cs="Times New Roman"/>
          <w:color w:val="000000" w:themeColor="text1"/>
          <w:sz w:val="24"/>
          <w:szCs w:val="24"/>
        </w:rPr>
        <w:t>UnknownHostException</w:t>
      </w:r>
      <w:proofErr w:type="spellEnd"/>
      <w:r w:rsidRPr="004E7580">
        <w:rPr>
          <w:rFonts w:ascii="Times New Roman" w:eastAsia="Times New Roman" w:hAnsi="Times New Roman" w:cs="Times New Roman"/>
          <w:color w:val="000000" w:themeColor="text1"/>
          <w:sz w:val="24"/>
          <w:szCs w:val="24"/>
        </w:rPr>
        <w:t xml:space="preserve"> u)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proofErr w:type="gramStart"/>
      <w:r w:rsidRPr="004E7580">
        <w:rPr>
          <w:rFonts w:ascii="Times New Roman" w:eastAsia="Times New Roman" w:hAnsi="Times New Roman" w:cs="Times New Roman"/>
          <w:color w:val="000000" w:themeColor="text1"/>
          <w:sz w:val="24"/>
          <w:szCs w:val="24"/>
        </w:rPr>
        <w:t>System.out.println</w:t>
      </w:r>
      <w:proofErr w:type="spellEnd"/>
      <w:r w:rsidRPr="004E7580">
        <w:rPr>
          <w:rFonts w:ascii="Times New Roman" w:eastAsia="Times New Roman" w:hAnsi="Times New Roman" w:cs="Times New Roman"/>
          <w:color w:val="000000" w:themeColor="text1"/>
          <w:sz w:val="24"/>
          <w:szCs w:val="24"/>
        </w:rPr>
        <w:t>(</w:t>
      </w:r>
      <w:proofErr w:type="gramEnd"/>
      <w:r w:rsidRPr="004E7580">
        <w:rPr>
          <w:rFonts w:ascii="Times New Roman" w:eastAsia="Times New Roman" w:hAnsi="Times New Roman" w:cs="Times New Roman"/>
          <w:color w:val="000000" w:themeColor="text1"/>
          <w:sz w:val="24"/>
          <w:szCs w:val="24"/>
        </w:rPr>
        <w:t xml:space="preserve">u);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lastRenderedPageBreak/>
        <w:t>        </w:t>
      </w:r>
      <w:proofErr w:type="gramStart"/>
      <w:r w:rsidRPr="004E7580">
        <w:rPr>
          <w:rFonts w:ascii="Times New Roman" w:eastAsia="Times New Roman" w:hAnsi="Times New Roman" w:cs="Times New Roman"/>
          <w:color w:val="000000" w:themeColor="text1"/>
          <w:sz w:val="24"/>
          <w:szCs w:val="24"/>
        </w:rPr>
        <w:t>catch(</w:t>
      </w:r>
      <w:proofErr w:type="spellStart"/>
      <w:proofErr w:type="gramEnd"/>
      <w:r w:rsidRPr="004E7580">
        <w:rPr>
          <w:rFonts w:ascii="Times New Roman" w:eastAsia="Times New Roman" w:hAnsi="Times New Roman" w:cs="Times New Roman"/>
          <w:color w:val="000000" w:themeColor="text1"/>
          <w:sz w:val="24"/>
          <w:szCs w:val="24"/>
        </w:rPr>
        <w:t>IOException</w:t>
      </w:r>
      <w:proofErr w:type="spellEnd"/>
      <w:r w:rsidRPr="004E7580">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i</w:t>
      </w:r>
      <w:proofErr w:type="spellEnd"/>
      <w:r w:rsidRPr="004E7580">
        <w:rPr>
          <w:rFonts w:ascii="Times New Roman" w:eastAsia="Times New Roman" w:hAnsi="Times New Roman" w:cs="Times New Roman"/>
          <w:color w:val="000000" w:themeColor="text1"/>
          <w:sz w:val="24"/>
          <w:szCs w:val="24"/>
        </w:rPr>
        <w:t xml:space="preserve">)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proofErr w:type="gramStart"/>
      <w:r w:rsidRPr="004E7580">
        <w:rPr>
          <w:rFonts w:ascii="Times New Roman" w:eastAsia="Times New Roman" w:hAnsi="Times New Roman" w:cs="Times New Roman"/>
          <w:color w:val="000000" w:themeColor="text1"/>
          <w:sz w:val="24"/>
          <w:szCs w:val="24"/>
        </w:rPr>
        <w:t>System.out.println</w:t>
      </w:r>
      <w:proofErr w:type="spellEnd"/>
      <w:r w:rsidRPr="004E7580">
        <w:rPr>
          <w:rFonts w:ascii="Times New Roman" w:eastAsia="Times New Roman" w:hAnsi="Times New Roman" w:cs="Times New Roman"/>
          <w:color w:val="000000" w:themeColor="text1"/>
          <w:sz w:val="24"/>
          <w:szCs w:val="24"/>
        </w:rPr>
        <w:t>(</w:t>
      </w:r>
      <w:proofErr w:type="spellStart"/>
      <w:proofErr w:type="gramEnd"/>
      <w:r w:rsidRPr="004E7580">
        <w:rPr>
          <w:rFonts w:ascii="Times New Roman" w:eastAsia="Times New Roman" w:hAnsi="Times New Roman" w:cs="Times New Roman"/>
          <w:color w:val="000000" w:themeColor="text1"/>
          <w:sz w:val="24"/>
          <w:szCs w:val="24"/>
        </w:rPr>
        <w:t>i</w:t>
      </w:r>
      <w:proofErr w:type="spellEnd"/>
      <w:r w:rsidRPr="004E7580">
        <w:rPr>
          <w:rFonts w:ascii="Times New Roman" w:eastAsia="Times New Roman" w:hAnsi="Times New Roman" w:cs="Times New Roman"/>
          <w:color w:val="000000" w:themeColor="text1"/>
          <w:sz w:val="24"/>
          <w:szCs w:val="24"/>
        </w:rPr>
        <w:t xml:space="preserve">);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1D521A">
        <w:rPr>
          <w:rFonts w:ascii="Times New Roman" w:eastAsia="Times New Roman" w:hAnsi="Times New Roman" w:cs="Times New Roman"/>
          <w:color w:val="000000" w:themeColor="text1"/>
          <w:sz w:val="24"/>
          <w:szCs w:val="24"/>
        </w:rPr>
        <w:t>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string to read message from input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String line = "";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1D521A">
        <w:rPr>
          <w:rFonts w:ascii="Times New Roman" w:eastAsia="Times New Roman" w:hAnsi="Times New Roman" w:cs="Times New Roman"/>
          <w:color w:val="000000" w:themeColor="text1"/>
          <w:sz w:val="24"/>
          <w:szCs w:val="24"/>
        </w:rPr>
        <w:t>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keep reading until "Over" is input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while</w:t>
      </w:r>
      <w:proofErr w:type="gramEnd"/>
      <w:r w:rsidRPr="001D521A">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w:t>
      </w:r>
      <w:proofErr w:type="spellStart"/>
      <w:r w:rsidRPr="004E7580">
        <w:rPr>
          <w:rFonts w:ascii="Times New Roman" w:eastAsia="Times New Roman" w:hAnsi="Times New Roman" w:cs="Times New Roman"/>
          <w:color w:val="000000" w:themeColor="text1"/>
          <w:sz w:val="24"/>
          <w:szCs w:val="24"/>
        </w:rPr>
        <w:t>line.equals</w:t>
      </w:r>
      <w:proofErr w:type="spellEnd"/>
      <w:r w:rsidRPr="004E7580">
        <w:rPr>
          <w:rFonts w:ascii="Times New Roman" w:eastAsia="Times New Roman" w:hAnsi="Times New Roman" w:cs="Times New Roman"/>
          <w:color w:val="000000" w:themeColor="text1"/>
          <w:sz w:val="24"/>
          <w:szCs w:val="24"/>
        </w:rPr>
        <w:t xml:space="preserve">("Over"))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try</w:t>
      </w:r>
      <w:proofErr w:type="gramEnd"/>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line</w:t>
      </w:r>
      <w:proofErr w:type="gramEnd"/>
      <w:r w:rsidRPr="004E7580">
        <w:rPr>
          <w:rFonts w:ascii="Times New Roman" w:eastAsia="Times New Roman" w:hAnsi="Times New Roman" w:cs="Times New Roman"/>
          <w:color w:val="000000" w:themeColor="text1"/>
          <w:sz w:val="24"/>
          <w:szCs w:val="24"/>
        </w:rPr>
        <w:t xml:space="preserve"> = </w:t>
      </w:r>
      <w:proofErr w:type="spellStart"/>
      <w:r w:rsidRPr="004E7580">
        <w:rPr>
          <w:rFonts w:ascii="Times New Roman" w:eastAsia="Times New Roman" w:hAnsi="Times New Roman" w:cs="Times New Roman"/>
          <w:color w:val="000000" w:themeColor="text1"/>
          <w:sz w:val="24"/>
          <w:szCs w:val="24"/>
        </w:rPr>
        <w:t>input.readLine</w:t>
      </w:r>
      <w:proofErr w:type="spellEnd"/>
      <w:r w:rsidRPr="004E7580">
        <w:rPr>
          <w:rFonts w:ascii="Times New Roman" w:eastAsia="Times New Roman" w:hAnsi="Times New Roman" w:cs="Times New Roman"/>
          <w:color w:val="000000" w:themeColor="text1"/>
          <w:sz w:val="24"/>
          <w:szCs w:val="24"/>
        </w:rPr>
        <w:t xml:space="preserve">();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proofErr w:type="gramStart"/>
      <w:r w:rsidRPr="004E7580">
        <w:rPr>
          <w:rFonts w:ascii="Times New Roman" w:eastAsia="Times New Roman" w:hAnsi="Times New Roman" w:cs="Times New Roman"/>
          <w:color w:val="000000" w:themeColor="text1"/>
          <w:sz w:val="24"/>
          <w:szCs w:val="24"/>
        </w:rPr>
        <w:t>out.writeUTF</w:t>
      </w:r>
      <w:proofErr w:type="spellEnd"/>
      <w:r w:rsidRPr="004E7580">
        <w:rPr>
          <w:rFonts w:ascii="Times New Roman" w:eastAsia="Times New Roman" w:hAnsi="Times New Roman" w:cs="Times New Roman"/>
          <w:color w:val="000000" w:themeColor="text1"/>
          <w:sz w:val="24"/>
          <w:szCs w:val="24"/>
        </w:rPr>
        <w:t>(</w:t>
      </w:r>
      <w:proofErr w:type="gramEnd"/>
      <w:r w:rsidRPr="004E7580">
        <w:rPr>
          <w:rFonts w:ascii="Times New Roman" w:eastAsia="Times New Roman" w:hAnsi="Times New Roman" w:cs="Times New Roman"/>
          <w:color w:val="000000" w:themeColor="text1"/>
          <w:sz w:val="24"/>
          <w:szCs w:val="24"/>
        </w:rPr>
        <w:t xml:space="preserve">line);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catch(</w:t>
      </w:r>
      <w:proofErr w:type="spellStart"/>
      <w:proofErr w:type="gramEnd"/>
      <w:r w:rsidRPr="004E7580">
        <w:rPr>
          <w:rFonts w:ascii="Times New Roman" w:eastAsia="Times New Roman" w:hAnsi="Times New Roman" w:cs="Times New Roman"/>
          <w:color w:val="000000" w:themeColor="text1"/>
          <w:sz w:val="24"/>
          <w:szCs w:val="24"/>
        </w:rPr>
        <w:t>IOException</w:t>
      </w:r>
      <w:proofErr w:type="spellEnd"/>
      <w:r w:rsidRPr="004E7580">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i</w:t>
      </w:r>
      <w:proofErr w:type="spellEnd"/>
      <w:r w:rsidRPr="004E7580">
        <w:rPr>
          <w:rFonts w:ascii="Times New Roman" w:eastAsia="Times New Roman" w:hAnsi="Times New Roman" w:cs="Times New Roman"/>
          <w:color w:val="000000" w:themeColor="text1"/>
          <w:sz w:val="24"/>
          <w:szCs w:val="24"/>
        </w:rPr>
        <w:t xml:space="preserve">)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proofErr w:type="gramStart"/>
      <w:r w:rsidRPr="004E7580">
        <w:rPr>
          <w:rFonts w:ascii="Times New Roman" w:eastAsia="Times New Roman" w:hAnsi="Times New Roman" w:cs="Times New Roman"/>
          <w:color w:val="000000" w:themeColor="text1"/>
          <w:sz w:val="24"/>
          <w:szCs w:val="24"/>
        </w:rPr>
        <w:t>System.out.println</w:t>
      </w:r>
      <w:proofErr w:type="spellEnd"/>
      <w:r w:rsidRPr="004E7580">
        <w:rPr>
          <w:rFonts w:ascii="Times New Roman" w:eastAsia="Times New Roman" w:hAnsi="Times New Roman" w:cs="Times New Roman"/>
          <w:color w:val="000000" w:themeColor="text1"/>
          <w:sz w:val="24"/>
          <w:szCs w:val="24"/>
        </w:rPr>
        <w:t>(</w:t>
      </w:r>
      <w:proofErr w:type="spellStart"/>
      <w:proofErr w:type="gramEnd"/>
      <w:r w:rsidRPr="004E7580">
        <w:rPr>
          <w:rFonts w:ascii="Times New Roman" w:eastAsia="Times New Roman" w:hAnsi="Times New Roman" w:cs="Times New Roman"/>
          <w:color w:val="000000" w:themeColor="text1"/>
          <w:sz w:val="24"/>
          <w:szCs w:val="24"/>
        </w:rPr>
        <w:t>i</w:t>
      </w:r>
      <w:proofErr w:type="spellEnd"/>
      <w:r w:rsidRPr="004E7580">
        <w:rPr>
          <w:rFonts w:ascii="Times New Roman" w:eastAsia="Times New Roman" w:hAnsi="Times New Roman" w:cs="Times New Roman"/>
          <w:color w:val="000000" w:themeColor="text1"/>
          <w:sz w:val="24"/>
          <w:szCs w:val="24"/>
        </w:rPr>
        <w:t xml:space="preserve">);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1D521A">
        <w:rPr>
          <w:rFonts w:ascii="Times New Roman" w:eastAsia="Times New Roman" w:hAnsi="Times New Roman" w:cs="Times New Roman"/>
          <w:color w:val="000000" w:themeColor="text1"/>
          <w:sz w:val="24"/>
          <w:szCs w:val="24"/>
        </w:rPr>
        <w:t>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close the connection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try</w:t>
      </w:r>
      <w:proofErr w:type="gramEnd"/>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proofErr w:type="gramStart"/>
      <w:r w:rsidRPr="004E7580">
        <w:rPr>
          <w:rFonts w:ascii="Times New Roman" w:eastAsia="Times New Roman" w:hAnsi="Times New Roman" w:cs="Times New Roman"/>
          <w:color w:val="000000" w:themeColor="text1"/>
          <w:sz w:val="24"/>
          <w:szCs w:val="24"/>
        </w:rPr>
        <w:t>input.close</w:t>
      </w:r>
      <w:proofErr w:type="spellEnd"/>
      <w:r w:rsidRPr="004E7580">
        <w:rPr>
          <w:rFonts w:ascii="Times New Roman" w:eastAsia="Times New Roman" w:hAnsi="Times New Roman" w:cs="Times New Roman"/>
          <w:color w:val="000000" w:themeColor="text1"/>
          <w:sz w:val="24"/>
          <w:szCs w:val="24"/>
        </w:rPr>
        <w:t>(</w:t>
      </w:r>
      <w:proofErr w:type="gramEnd"/>
      <w:r w:rsidRPr="004E7580">
        <w:rPr>
          <w:rFonts w:ascii="Times New Roman" w:eastAsia="Times New Roman" w:hAnsi="Times New Roman" w:cs="Times New Roman"/>
          <w:color w:val="000000" w:themeColor="text1"/>
          <w:sz w:val="24"/>
          <w:szCs w:val="24"/>
        </w:rPr>
        <w:t xml:space="preserve">);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proofErr w:type="gramStart"/>
      <w:r w:rsidRPr="004E7580">
        <w:rPr>
          <w:rFonts w:ascii="Times New Roman" w:eastAsia="Times New Roman" w:hAnsi="Times New Roman" w:cs="Times New Roman"/>
          <w:color w:val="000000" w:themeColor="text1"/>
          <w:sz w:val="24"/>
          <w:szCs w:val="24"/>
        </w:rPr>
        <w:t>out.close</w:t>
      </w:r>
      <w:proofErr w:type="spellEnd"/>
      <w:r w:rsidRPr="004E7580">
        <w:rPr>
          <w:rFonts w:ascii="Times New Roman" w:eastAsia="Times New Roman" w:hAnsi="Times New Roman" w:cs="Times New Roman"/>
          <w:color w:val="000000" w:themeColor="text1"/>
          <w:sz w:val="24"/>
          <w:szCs w:val="24"/>
        </w:rPr>
        <w:t>(</w:t>
      </w:r>
      <w:proofErr w:type="gramEnd"/>
      <w:r w:rsidRPr="004E7580">
        <w:rPr>
          <w:rFonts w:ascii="Times New Roman" w:eastAsia="Times New Roman" w:hAnsi="Times New Roman" w:cs="Times New Roman"/>
          <w:color w:val="000000" w:themeColor="text1"/>
          <w:sz w:val="24"/>
          <w:szCs w:val="24"/>
        </w:rPr>
        <w:t xml:space="preserve">);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proofErr w:type="gramStart"/>
      <w:r w:rsidRPr="004E7580">
        <w:rPr>
          <w:rFonts w:ascii="Times New Roman" w:eastAsia="Times New Roman" w:hAnsi="Times New Roman" w:cs="Times New Roman"/>
          <w:color w:val="000000" w:themeColor="text1"/>
          <w:sz w:val="24"/>
          <w:szCs w:val="24"/>
        </w:rPr>
        <w:t>socket.close</w:t>
      </w:r>
      <w:proofErr w:type="spellEnd"/>
      <w:r w:rsidRPr="004E7580">
        <w:rPr>
          <w:rFonts w:ascii="Times New Roman" w:eastAsia="Times New Roman" w:hAnsi="Times New Roman" w:cs="Times New Roman"/>
          <w:color w:val="000000" w:themeColor="text1"/>
          <w:sz w:val="24"/>
          <w:szCs w:val="24"/>
        </w:rPr>
        <w:t>(</w:t>
      </w:r>
      <w:proofErr w:type="gramEnd"/>
      <w:r w:rsidRPr="004E7580">
        <w:rPr>
          <w:rFonts w:ascii="Times New Roman" w:eastAsia="Times New Roman" w:hAnsi="Times New Roman" w:cs="Times New Roman"/>
          <w:color w:val="000000" w:themeColor="text1"/>
          <w:sz w:val="24"/>
          <w:szCs w:val="24"/>
        </w:rPr>
        <w:t xml:space="preserve">);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catch(</w:t>
      </w:r>
      <w:proofErr w:type="spellStart"/>
      <w:proofErr w:type="gramEnd"/>
      <w:r w:rsidRPr="004E7580">
        <w:rPr>
          <w:rFonts w:ascii="Times New Roman" w:eastAsia="Times New Roman" w:hAnsi="Times New Roman" w:cs="Times New Roman"/>
          <w:color w:val="000000" w:themeColor="text1"/>
          <w:sz w:val="24"/>
          <w:szCs w:val="24"/>
        </w:rPr>
        <w:t>IOException</w:t>
      </w:r>
      <w:proofErr w:type="spellEnd"/>
      <w:r w:rsidRPr="004E7580">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i</w:t>
      </w:r>
      <w:proofErr w:type="spellEnd"/>
      <w:r w:rsidRPr="004E7580">
        <w:rPr>
          <w:rFonts w:ascii="Times New Roman" w:eastAsia="Times New Roman" w:hAnsi="Times New Roman" w:cs="Times New Roman"/>
          <w:color w:val="000000" w:themeColor="text1"/>
          <w:sz w:val="24"/>
          <w:szCs w:val="24"/>
        </w:rPr>
        <w:t xml:space="preserve">)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proofErr w:type="gramStart"/>
      <w:r w:rsidRPr="004E7580">
        <w:rPr>
          <w:rFonts w:ascii="Times New Roman" w:eastAsia="Times New Roman" w:hAnsi="Times New Roman" w:cs="Times New Roman"/>
          <w:color w:val="000000" w:themeColor="text1"/>
          <w:sz w:val="24"/>
          <w:szCs w:val="24"/>
        </w:rPr>
        <w:t>System.out.println</w:t>
      </w:r>
      <w:proofErr w:type="spellEnd"/>
      <w:r w:rsidRPr="004E7580">
        <w:rPr>
          <w:rFonts w:ascii="Times New Roman" w:eastAsia="Times New Roman" w:hAnsi="Times New Roman" w:cs="Times New Roman"/>
          <w:color w:val="000000" w:themeColor="text1"/>
          <w:sz w:val="24"/>
          <w:szCs w:val="24"/>
        </w:rPr>
        <w:t>(</w:t>
      </w:r>
      <w:proofErr w:type="spellStart"/>
      <w:proofErr w:type="gramEnd"/>
      <w:r w:rsidRPr="004E7580">
        <w:rPr>
          <w:rFonts w:ascii="Times New Roman" w:eastAsia="Times New Roman" w:hAnsi="Times New Roman" w:cs="Times New Roman"/>
          <w:color w:val="000000" w:themeColor="text1"/>
          <w:sz w:val="24"/>
          <w:szCs w:val="24"/>
        </w:rPr>
        <w:t>i</w:t>
      </w:r>
      <w:proofErr w:type="spellEnd"/>
      <w:r w:rsidRPr="004E7580">
        <w:rPr>
          <w:rFonts w:ascii="Times New Roman" w:eastAsia="Times New Roman" w:hAnsi="Times New Roman" w:cs="Times New Roman"/>
          <w:color w:val="000000" w:themeColor="text1"/>
          <w:sz w:val="24"/>
          <w:szCs w:val="24"/>
        </w:rPr>
        <w:t xml:space="preserve">);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1D521A">
        <w:rPr>
          <w:rFonts w:ascii="Times New Roman" w:eastAsia="Times New Roman" w:hAnsi="Times New Roman" w:cs="Times New Roman"/>
          <w:color w:val="000000" w:themeColor="text1"/>
          <w:sz w:val="24"/>
          <w:szCs w:val="24"/>
        </w:rPr>
        <w:t>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public</w:t>
      </w:r>
      <w:proofErr w:type="gramEnd"/>
      <w:r w:rsidRPr="001D521A">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static</w:t>
      </w:r>
      <w:r w:rsidRPr="001D521A">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void</w:t>
      </w:r>
      <w:r w:rsidRPr="001D521A">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main(String </w:t>
      </w:r>
      <w:proofErr w:type="spellStart"/>
      <w:r w:rsidRPr="004E7580">
        <w:rPr>
          <w:rFonts w:ascii="Times New Roman" w:eastAsia="Times New Roman" w:hAnsi="Times New Roman" w:cs="Times New Roman"/>
          <w:color w:val="000000" w:themeColor="text1"/>
          <w:sz w:val="24"/>
          <w:szCs w:val="24"/>
        </w:rPr>
        <w:t>args</w:t>
      </w:r>
      <w:proofErr w:type="spellEnd"/>
      <w:r w:rsidRPr="004E7580">
        <w:rPr>
          <w:rFonts w:ascii="Times New Roman" w:eastAsia="Times New Roman" w:hAnsi="Times New Roman" w:cs="Times New Roman"/>
          <w:color w:val="000000" w:themeColor="text1"/>
          <w:sz w:val="24"/>
          <w:szCs w:val="24"/>
        </w:rPr>
        <w:t xml:space="preserve">[])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Client client = new</w:t>
      </w:r>
      <w:r w:rsidRPr="001D521A">
        <w:rPr>
          <w:rFonts w:ascii="Times New Roman" w:eastAsia="Times New Roman" w:hAnsi="Times New Roman" w:cs="Times New Roman"/>
          <w:color w:val="000000" w:themeColor="text1"/>
          <w:sz w:val="24"/>
          <w:szCs w:val="24"/>
        </w:rPr>
        <w:t xml:space="preserve"> </w:t>
      </w:r>
      <w:proofErr w:type="gramStart"/>
      <w:r w:rsidRPr="004E7580">
        <w:rPr>
          <w:rFonts w:ascii="Times New Roman" w:eastAsia="Times New Roman" w:hAnsi="Times New Roman" w:cs="Times New Roman"/>
          <w:color w:val="000000" w:themeColor="text1"/>
          <w:sz w:val="24"/>
          <w:szCs w:val="24"/>
        </w:rPr>
        <w:t>Client(</w:t>
      </w:r>
      <w:proofErr w:type="gramEnd"/>
      <w:r w:rsidRPr="004E7580">
        <w:rPr>
          <w:rFonts w:ascii="Times New Roman" w:eastAsia="Times New Roman" w:hAnsi="Times New Roman" w:cs="Times New Roman"/>
          <w:color w:val="000000" w:themeColor="text1"/>
          <w:sz w:val="24"/>
          <w:szCs w:val="24"/>
        </w:rPr>
        <w:t xml:space="preserve">"127.0.0.1", 5000);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1D521A" w:rsidRPr="001D521A" w:rsidRDefault="001D521A"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A Java program for a Server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proofErr w:type="gramStart"/>
      <w:r w:rsidRPr="004E7580">
        <w:rPr>
          <w:rFonts w:ascii="Times New Roman" w:eastAsia="Times New Roman" w:hAnsi="Times New Roman" w:cs="Times New Roman"/>
          <w:color w:val="000000" w:themeColor="text1"/>
          <w:sz w:val="24"/>
          <w:szCs w:val="24"/>
        </w:rPr>
        <w:t>import</w:t>
      </w:r>
      <w:proofErr w:type="gramEnd"/>
      <w:r w:rsidRPr="00D772EE">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java.net.*;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proofErr w:type="gramStart"/>
      <w:r w:rsidRPr="004E7580">
        <w:rPr>
          <w:rFonts w:ascii="Times New Roman" w:eastAsia="Times New Roman" w:hAnsi="Times New Roman" w:cs="Times New Roman"/>
          <w:color w:val="000000" w:themeColor="text1"/>
          <w:sz w:val="24"/>
          <w:szCs w:val="24"/>
        </w:rPr>
        <w:t>import</w:t>
      </w:r>
      <w:proofErr w:type="gramEnd"/>
      <w:r w:rsidRPr="00D772EE">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java.io.*;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D772EE">
        <w:rPr>
          <w:rFonts w:ascii="Times New Roman" w:eastAsia="Times New Roman" w:hAnsi="Times New Roman" w:cs="Times New Roman"/>
          <w:color w:val="000000" w:themeColor="text1"/>
          <w:sz w:val="24"/>
          <w:szCs w:val="24"/>
        </w:rPr>
        <w:t>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proofErr w:type="gramStart"/>
      <w:r w:rsidRPr="004E7580">
        <w:rPr>
          <w:rFonts w:ascii="Times New Roman" w:eastAsia="Times New Roman" w:hAnsi="Times New Roman" w:cs="Times New Roman"/>
          <w:color w:val="000000" w:themeColor="text1"/>
          <w:sz w:val="24"/>
          <w:szCs w:val="24"/>
        </w:rPr>
        <w:t>public</w:t>
      </w:r>
      <w:proofErr w:type="gramEnd"/>
      <w:r w:rsidRPr="00D772EE">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class</w:t>
      </w:r>
      <w:r w:rsidRPr="00D772EE">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Server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lastRenderedPageBreak/>
        <w:t xml:space="preserve">    //initialize socket and input stream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private</w:t>
      </w:r>
      <w:proofErr w:type="gramEnd"/>
      <w:r w:rsidRPr="00D772EE">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Socket          socket   = null;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private</w:t>
      </w:r>
      <w:proofErr w:type="gramEnd"/>
      <w:r w:rsidRPr="00D772EE">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ServerSocket</w:t>
      </w:r>
      <w:proofErr w:type="spellEnd"/>
      <w:r w:rsidRPr="004E7580">
        <w:rPr>
          <w:rFonts w:ascii="Times New Roman" w:eastAsia="Times New Roman" w:hAnsi="Times New Roman" w:cs="Times New Roman"/>
          <w:color w:val="000000" w:themeColor="text1"/>
          <w:sz w:val="24"/>
          <w:szCs w:val="24"/>
        </w:rPr>
        <w:t xml:space="preserve">    server   = null;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private</w:t>
      </w:r>
      <w:proofErr w:type="gramEnd"/>
      <w:r w:rsidRPr="00D772EE">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DataInputStream</w:t>
      </w:r>
      <w:proofErr w:type="spellEnd"/>
      <w:r w:rsidRPr="004E7580">
        <w:rPr>
          <w:rFonts w:ascii="Times New Roman" w:eastAsia="Times New Roman" w:hAnsi="Times New Roman" w:cs="Times New Roman"/>
          <w:color w:val="000000" w:themeColor="text1"/>
          <w:sz w:val="24"/>
          <w:szCs w:val="24"/>
        </w:rPr>
        <w:t xml:space="preserve"> in       =  null;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D772EE">
        <w:rPr>
          <w:rFonts w:ascii="Times New Roman" w:eastAsia="Times New Roman" w:hAnsi="Times New Roman" w:cs="Times New Roman"/>
          <w:color w:val="000000" w:themeColor="text1"/>
          <w:sz w:val="24"/>
          <w:szCs w:val="24"/>
        </w:rPr>
        <w:t>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constructor with port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public</w:t>
      </w:r>
      <w:proofErr w:type="gramEnd"/>
      <w:r w:rsidRPr="00D772EE">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Server(</w:t>
      </w:r>
      <w:proofErr w:type="spellStart"/>
      <w:r w:rsidRPr="004E7580">
        <w:rPr>
          <w:rFonts w:ascii="Times New Roman" w:eastAsia="Times New Roman" w:hAnsi="Times New Roman" w:cs="Times New Roman"/>
          <w:color w:val="000000" w:themeColor="text1"/>
          <w:sz w:val="24"/>
          <w:szCs w:val="24"/>
        </w:rPr>
        <w:t>int</w:t>
      </w:r>
      <w:proofErr w:type="spellEnd"/>
      <w:r w:rsidRPr="00D772EE">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port)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starts server and waits for a connection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try</w:t>
      </w:r>
      <w:proofErr w:type="gramEnd"/>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server</w:t>
      </w:r>
      <w:proofErr w:type="gramEnd"/>
      <w:r w:rsidRPr="004E7580">
        <w:rPr>
          <w:rFonts w:ascii="Times New Roman" w:eastAsia="Times New Roman" w:hAnsi="Times New Roman" w:cs="Times New Roman"/>
          <w:color w:val="000000" w:themeColor="text1"/>
          <w:sz w:val="24"/>
          <w:szCs w:val="24"/>
        </w:rPr>
        <w:t xml:space="preserve"> = new</w:t>
      </w:r>
      <w:r w:rsidRPr="00D772EE">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ServerSocket</w:t>
      </w:r>
      <w:proofErr w:type="spellEnd"/>
      <w:r w:rsidRPr="004E7580">
        <w:rPr>
          <w:rFonts w:ascii="Times New Roman" w:eastAsia="Times New Roman" w:hAnsi="Times New Roman" w:cs="Times New Roman"/>
          <w:color w:val="000000" w:themeColor="text1"/>
          <w:sz w:val="24"/>
          <w:szCs w:val="24"/>
        </w:rPr>
        <w:t xml:space="preserve">(port);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proofErr w:type="gramStart"/>
      <w:r w:rsidRPr="004E7580">
        <w:rPr>
          <w:rFonts w:ascii="Times New Roman" w:eastAsia="Times New Roman" w:hAnsi="Times New Roman" w:cs="Times New Roman"/>
          <w:color w:val="000000" w:themeColor="text1"/>
          <w:sz w:val="24"/>
          <w:szCs w:val="24"/>
        </w:rPr>
        <w:t>System.out.println</w:t>
      </w:r>
      <w:proofErr w:type="spellEnd"/>
      <w:r w:rsidRPr="004E7580">
        <w:rPr>
          <w:rFonts w:ascii="Times New Roman" w:eastAsia="Times New Roman" w:hAnsi="Times New Roman" w:cs="Times New Roman"/>
          <w:color w:val="000000" w:themeColor="text1"/>
          <w:sz w:val="24"/>
          <w:szCs w:val="24"/>
        </w:rPr>
        <w:t>(</w:t>
      </w:r>
      <w:proofErr w:type="gramEnd"/>
      <w:r w:rsidRPr="004E7580">
        <w:rPr>
          <w:rFonts w:ascii="Times New Roman" w:eastAsia="Times New Roman" w:hAnsi="Times New Roman" w:cs="Times New Roman"/>
          <w:color w:val="000000" w:themeColor="text1"/>
          <w:sz w:val="24"/>
          <w:szCs w:val="24"/>
        </w:rPr>
        <w:t xml:space="preserve">"Server started");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D772EE">
        <w:rPr>
          <w:rFonts w:ascii="Times New Roman" w:eastAsia="Times New Roman" w:hAnsi="Times New Roman" w:cs="Times New Roman"/>
          <w:color w:val="000000" w:themeColor="text1"/>
          <w:sz w:val="24"/>
          <w:szCs w:val="24"/>
        </w:rPr>
        <w:t>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proofErr w:type="gramStart"/>
      <w:r w:rsidRPr="004E7580">
        <w:rPr>
          <w:rFonts w:ascii="Times New Roman" w:eastAsia="Times New Roman" w:hAnsi="Times New Roman" w:cs="Times New Roman"/>
          <w:color w:val="000000" w:themeColor="text1"/>
          <w:sz w:val="24"/>
          <w:szCs w:val="24"/>
        </w:rPr>
        <w:t>System.out.println</w:t>
      </w:r>
      <w:proofErr w:type="spellEnd"/>
      <w:r w:rsidRPr="004E7580">
        <w:rPr>
          <w:rFonts w:ascii="Times New Roman" w:eastAsia="Times New Roman" w:hAnsi="Times New Roman" w:cs="Times New Roman"/>
          <w:color w:val="000000" w:themeColor="text1"/>
          <w:sz w:val="24"/>
          <w:szCs w:val="24"/>
        </w:rPr>
        <w:t>(</w:t>
      </w:r>
      <w:proofErr w:type="gramEnd"/>
      <w:r w:rsidRPr="004E7580">
        <w:rPr>
          <w:rFonts w:ascii="Times New Roman" w:eastAsia="Times New Roman" w:hAnsi="Times New Roman" w:cs="Times New Roman"/>
          <w:color w:val="000000" w:themeColor="text1"/>
          <w:sz w:val="24"/>
          <w:szCs w:val="24"/>
        </w:rPr>
        <w:t xml:space="preserve">"Waiting for a client ...");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D772EE">
        <w:rPr>
          <w:rFonts w:ascii="Times New Roman" w:eastAsia="Times New Roman" w:hAnsi="Times New Roman" w:cs="Times New Roman"/>
          <w:color w:val="000000" w:themeColor="text1"/>
          <w:sz w:val="24"/>
          <w:szCs w:val="24"/>
        </w:rPr>
        <w:t>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socket</w:t>
      </w:r>
      <w:proofErr w:type="gramEnd"/>
      <w:r w:rsidRPr="004E7580">
        <w:rPr>
          <w:rFonts w:ascii="Times New Roman" w:eastAsia="Times New Roman" w:hAnsi="Times New Roman" w:cs="Times New Roman"/>
          <w:color w:val="000000" w:themeColor="text1"/>
          <w:sz w:val="24"/>
          <w:szCs w:val="24"/>
        </w:rPr>
        <w:t xml:space="preserve"> = </w:t>
      </w:r>
      <w:proofErr w:type="spellStart"/>
      <w:r w:rsidRPr="004E7580">
        <w:rPr>
          <w:rFonts w:ascii="Times New Roman" w:eastAsia="Times New Roman" w:hAnsi="Times New Roman" w:cs="Times New Roman"/>
          <w:color w:val="000000" w:themeColor="text1"/>
          <w:sz w:val="24"/>
          <w:szCs w:val="24"/>
        </w:rPr>
        <w:t>server.accept</w:t>
      </w:r>
      <w:proofErr w:type="spellEnd"/>
      <w:r w:rsidRPr="004E7580">
        <w:rPr>
          <w:rFonts w:ascii="Times New Roman" w:eastAsia="Times New Roman" w:hAnsi="Times New Roman" w:cs="Times New Roman"/>
          <w:color w:val="000000" w:themeColor="text1"/>
          <w:sz w:val="24"/>
          <w:szCs w:val="24"/>
        </w:rPr>
        <w:t xml:space="preserve">();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proofErr w:type="gramStart"/>
      <w:r w:rsidRPr="004E7580">
        <w:rPr>
          <w:rFonts w:ascii="Times New Roman" w:eastAsia="Times New Roman" w:hAnsi="Times New Roman" w:cs="Times New Roman"/>
          <w:color w:val="000000" w:themeColor="text1"/>
          <w:sz w:val="24"/>
          <w:szCs w:val="24"/>
        </w:rPr>
        <w:t>System.out.println</w:t>
      </w:r>
      <w:proofErr w:type="spellEnd"/>
      <w:r w:rsidRPr="004E7580">
        <w:rPr>
          <w:rFonts w:ascii="Times New Roman" w:eastAsia="Times New Roman" w:hAnsi="Times New Roman" w:cs="Times New Roman"/>
          <w:color w:val="000000" w:themeColor="text1"/>
          <w:sz w:val="24"/>
          <w:szCs w:val="24"/>
        </w:rPr>
        <w:t>(</w:t>
      </w:r>
      <w:proofErr w:type="gramEnd"/>
      <w:r w:rsidRPr="004E7580">
        <w:rPr>
          <w:rFonts w:ascii="Times New Roman" w:eastAsia="Times New Roman" w:hAnsi="Times New Roman" w:cs="Times New Roman"/>
          <w:color w:val="000000" w:themeColor="text1"/>
          <w:sz w:val="24"/>
          <w:szCs w:val="24"/>
        </w:rPr>
        <w:t xml:space="preserve">"Client accepted");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D772EE">
        <w:rPr>
          <w:rFonts w:ascii="Times New Roman" w:eastAsia="Times New Roman" w:hAnsi="Times New Roman" w:cs="Times New Roman"/>
          <w:color w:val="000000" w:themeColor="text1"/>
          <w:sz w:val="24"/>
          <w:szCs w:val="24"/>
        </w:rPr>
        <w:t>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takes input from the client socket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in</w:t>
      </w:r>
      <w:proofErr w:type="gramEnd"/>
      <w:r w:rsidRPr="004E7580">
        <w:rPr>
          <w:rFonts w:ascii="Times New Roman" w:eastAsia="Times New Roman" w:hAnsi="Times New Roman" w:cs="Times New Roman"/>
          <w:color w:val="000000" w:themeColor="text1"/>
          <w:sz w:val="24"/>
          <w:szCs w:val="24"/>
        </w:rPr>
        <w:t xml:space="preserve"> = new</w:t>
      </w:r>
      <w:r w:rsidRPr="00D772EE">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DataInputStream</w:t>
      </w:r>
      <w:proofErr w:type="spellEnd"/>
      <w:r w:rsidRPr="004E7580">
        <w:rPr>
          <w:rFonts w:ascii="Times New Roman" w:eastAsia="Times New Roman" w:hAnsi="Times New Roman" w:cs="Times New Roman"/>
          <w:color w:val="000000" w:themeColor="text1"/>
          <w:sz w:val="24"/>
          <w:szCs w:val="24"/>
        </w:rPr>
        <w:t xml:space="preserve">(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new</w:t>
      </w:r>
      <w:proofErr w:type="gramEnd"/>
      <w:r w:rsidRPr="00D772EE">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BufferedInputStream</w:t>
      </w:r>
      <w:proofErr w:type="spellEnd"/>
      <w:r w:rsidRPr="004E7580">
        <w:rPr>
          <w:rFonts w:ascii="Times New Roman" w:eastAsia="Times New Roman" w:hAnsi="Times New Roman" w:cs="Times New Roman"/>
          <w:color w:val="000000" w:themeColor="text1"/>
          <w:sz w:val="24"/>
          <w:szCs w:val="24"/>
        </w:rPr>
        <w:t>(</w:t>
      </w:r>
      <w:proofErr w:type="spellStart"/>
      <w:r w:rsidRPr="004E7580">
        <w:rPr>
          <w:rFonts w:ascii="Times New Roman" w:eastAsia="Times New Roman" w:hAnsi="Times New Roman" w:cs="Times New Roman"/>
          <w:color w:val="000000" w:themeColor="text1"/>
          <w:sz w:val="24"/>
          <w:szCs w:val="24"/>
        </w:rPr>
        <w:t>socket.getInputStream</w:t>
      </w:r>
      <w:proofErr w:type="spellEnd"/>
      <w:r w:rsidRPr="004E7580">
        <w:rPr>
          <w:rFonts w:ascii="Times New Roman" w:eastAsia="Times New Roman" w:hAnsi="Times New Roman" w:cs="Times New Roman"/>
          <w:color w:val="000000" w:themeColor="text1"/>
          <w:sz w:val="24"/>
          <w:szCs w:val="24"/>
        </w:rPr>
        <w:t xml:space="preserve">()));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D772EE">
        <w:rPr>
          <w:rFonts w:ascii="Times New Roman" w:eastAsia="Times New Roman" w:hAnsi="Times New Roman" w:cs="Times New Roman"/>
          <w:color w:val="000000" w:themeColor="text1"/>
          <w:sz w:val="24"/>
          <w:szCs w:val="24"/>
        </w:rPr>
        <w:t>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String line = "";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D772EE">
        <w:rPr>
          <w:rFonts w:ascii="Times New Roman" w:eastAsia="Times New Roman" w:hAnsi="Times New Roman" w:cs="Times New Roman"/>
          <w:color w:val="000000" w:themeColor="text1"/>
          <w:sz w:val="24"/>
          <w:szCs w:val="24"/>
        </w:rPr>
        <w:t>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reads message from client until "Over" is sent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while</w:t>
      </w:r>
      <w:proofErr w:type="gramEnd"/>
      <w:r w:rsidRPr="00D772EE">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w:t>
      </w:r>
      <w:proofErr w:type="spellStart"/>
      <w:r w:rsidRPr="004E7580">
        <w:rPr>
          <w:rFonts w:ascii="Times New Roman" w:eastAsia="Times New Roman" w:hAnsi="Times New Roman" w:cs="Times New Roman"/>
          <w:color w:val="000000" w:themeColor="text1"/>
          <w:sz w:val="24"/>
          <w:szCs w:val="24"/>
        </w:rPr>
        <w:t>line.equals</w:t>
      </w:r>
      <w:proofErr w:type="spellEnd"/>
      <w:r w:rsidRPr="004E7580">
        <w:rPr>
          <w:rFonts w:ascii="Times New Roman" w:eastAsia="Times New Roman" w:hAnsi="Times New Roman" w:cs="Times New Roman"/>
          <w:color w:val="000000" w:themeColor="text1"/>
          <w:sz w:val="24"/>
          <w:szCs w:val="24"/>
        </w:rPr>
        <w:t xml:space="preserve">("Over"))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try</w:t>
      </w:r>
      <w:proofErr w:type="gramEnd"/>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line</w:t>
      </w:r>
      <w:proofErr w:type="gramEnd"/>
      <w:r w:rsidRPr="004E7580">
        <w:rPr>
          <w:rFonts w:ascii="Times New Roman" w:eastAsia="Times New Roman" w:hAnsi="Times New Roman" w:cs="Times New Roman"/>
          <w:color w:val="000000" w:themeColor="text1"/>
          <w:sz w:val="24"/>
          <w:szCs w:val="24"/>
        </w:rPr>
        <w:t xml:space="preserve"> = </w:t>
      </w:r>
      <w:proofErr w:type="spellStart"/>
      <w:r w:rsidRPr="004E7580">
        <w:rPr>
          <w:rFonts w:ascii="Times New Roman" w:eastAsia="Times New Roman" w:hAnsi="Times New Roman" w:cs="Times New Roman"/>
          <w:color w:val="000000" w:themeColor="text1"/>
          <w:sz w:val="24"/>
          <w:szCs w:val="24"/>
        </w:rPr>
        <w:t>in.readUTF</w:t>
      </w:r>
      <w:proofErr w:type="spellEnd"/>
      <w:r w:rsidRPr="004E7580">
        <w:rPr>
          <w:rFonts w:ascii="Times New Roman" w:eastAsia="Times New Roman" w:hAnsi="Times New Roman" w:cs="Times New Roman"/>
          <w:color w:val="000000" w:themeColor="text1"/>
          <w:sz w:val="24"/>
          <w:szCs w:val="24"/>
        </w:rPr>
        <w:t xml:space="preserve">();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proofErr w:type="gramStart"/>
      <w:r w:rsidRPr="004E7580">
        <w:rPr>
          <w:rFonts w:ascii="Times New Roman" w:eastAsia="Times New Roman" w:hAnsi="Times New Roman" w:cs="Times New Roman"/>
          <w:color w:val="000000" w:themeColor="text1"/>
          <w:sz w:val="24"/>
          <w:szCs w:val="24"/>
        </w:rPr>
        <w:t>System.out.println</w:t>
      </w:r>
      <w:proofErr w:type="spellEnd"/>
      <w:r w:rsidRPr="004E7580">
        <w:rPr>
          <w:rFonts w:ascii="Times New Roman" w:eastAsia="Times New Roman" w:hAnsi="Times New Roman" w:cs="Times New Roman"/>
          <w:color w:val="000000" w:themeColor="text1"/>
          <w:sz w:val="24"/>
          <w:szCs w:val="24"/>
        </w:rPr>
        <w:t>(</w:t>
      </w:r>
      <w:proofErr w:type="gramEnd"/>
      <w:r w:rsidRPr="004E7580">
        <w:rPr>
          <w:rFonts w:ascii="Times New Roman" w:eastAsia="Times New Roman" w:hAnsi="Times New Roman" w:cs="Times New Roman"/>
          <w:color w:val="000000" w:themeColor="text1"/>
          <w:sz w:val="24"/>
          <w:szCs w:val="24"/>
        </w:rPr>
        <w:t xml:space="preserve">line);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D772EE">
        <w:rPr>
          <w:rFonts w:ascii="Times New Roman" w:eastAsia="Times New Roman" w:hAnsi="Times New Roman" w:cs="Times New Roman"/>
          <w:color w:val="000000" w:themeColor="text1"/>
          <w:sz w:val="24"/>
          <w:szCs w:val="24"/>
        </w:rPr>
        <w:t>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catch(</w:t>
      </w:r>
      <w:proofErr w:type="spellStart"/>
      <w:proofErr w:type="gramEnd"/>
      <w:r w:rsidRPr="004E7580">
        <w:rPr>
          <w:rFonts w:ascii="Times New Roman" w:eastAsia="Times New Roman" w:hAnsi="Times New Roman" w:cs="Times New Roman"/>
          <w:color w:val="000000" w:themeColor="text1"/>
          <w:sz w:val="24"/>
          <w:szCs w:val="24"/>
        </w:rPr>
        <w:t>IOException</w:t>
      </w:r>
      <w:proofErr w:type="spellEnd"/>
      <w:r w:rsidRPr="004E7580">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i</w:t>
      </w:r>
      <w:proofErr w:type="spellEnd"/>
      <w:r w:rsidRPr="004E7580">
        <w:rPr>
          <w:rFonts w:ascii="Times New Roman" w:eastAsia="Times New Roman" w:hAnsi="Times New Roman" w:cs="Times New Roman"/>
          <w:color w:val="000000" w:themeColor="text1"/>
          <w:sz w:val="24"/>
          <w:szCs w:val="24"/>
        </w:rPr>
        <w:t xml:space="preserve">)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proofErr w:type="gramStart"/>
      <w:r w:rsidRPr="004E7580">
        <w:rPr>
          <w:rFonts w:ascii="Times New Roman" w:eastAsia="Times New Roman" w:hAnsi="Times New Roman" w:cs="Times New Roman"/>
          <w:color w:val="000000" w:themeColor="text1"/>
          <w:sz w:val="24"/>
          <w:szCs w:val="24"/>
        </w:rPr>
        <w:t>System.out.println</w:t>
      </w:r>
      <w:proofErr w:type="spellEnd"/>
      <w:r w:rsidRPr="004E7580">
        <w:rPr>
          <w:rFonts w:ascii="Times New Roman" w:eastAsia="Times New Roman" w:hAnsi="Times New Roman" w:cs="Times New Roman"/>
          <w:color w:val="000000" w:themeColor="text1"/>
          <w:sz w:val="24"/>
          <w:szCs w:val="24"/>
        </w:rPr>
        <w:t>(</w:t>
      </w:r>
      <w:proofErr w:type="spellStart"/>
      <w:proofErr w:type="gramEnd"/>
      <w:r w:rsidRPr="004E7580">
        <w:rPr>
          <w:rFonts w:ascii="Times New Roman" w:eastAsia="Times New Roman" w:hAnsi="Times New Roman" w:cs="Times New Roman"/>
          <w:color w:val="000000" w:themeColor="text1"/>
          <w:sz w:val="24"/>
          <w:szCs w:val="24"/>
        </w:rPr>
        <w:t>i</w:t>
      </w:r>
      <w:proofErr w:type="spellEnd"/>
      <w:r w:rsidRPr="004E7580">
        <w:rPr>
          <w:rFonts w:ascii="Times New Roman" w:eastAsia="Times New Roman" w:hAnsi="Times New Roman" w:cs="Times New Roman"/>
          <w:color w:val="000000" w:themeColor="text1"/>
          <w:sz w:val="24"/>
          <w:szCs w:val="24"/>
        </w:rPr>
        <w:t xml:space="preserve">);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proofErr w:type="gramStart"/>
      <w:r w:rsidRPr="004E7580">
        <w:rPr>
          <w:rFonts w:ascii="Times New Roman" w:eastAsia="Times New Roman" w:hAnsi="Times New Roman" w:cs="Times New Roman"/>
          <w:color w:val="000000" w:themeColor="text1"/>
          <w:sz w:val="24"/>
          <w:szCs w:val="24"/>
        </w:rPr>
        <w:t>System.out.println</w:t>
      </w:r>
      <w:proofErr w:type="spellEnd"/>
      <w:r w:rsidRPr="004E7580">
        <w:rPr>
          <w:rFonts w:ascii="Times New Roman" w:eastAsia="Times New Roman" w:hAnsi="Times New Roman" w:cs="Times New Roman"/>
          <w:color w:val="000000" w:themeColor="text1"/>
          <w:sz w:val="24"/>
          <w:szCs w:val="24"/>
        </w:rPr>
        <w:t>(</w:t>
      </w:r>
      <w:proofErr w:type="gramEnd"/>
      <w:r w:rsidRPr="004E7580">
        <w:rPr>
          <w:rFonts w:ascii="Times New Roman" w:eastAsia="Times New Roman" w:hAnsi="Times New Roman" w:cs="Times New Roman"/>
          <w:color w:val="000000" w:themeColor="text1"/>
          <w:sz w:val="24"/>
          <w:szCs w:val="24"/>
        </w:rPr>
        <w:t xml:space="preserve">"Closing connection");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D772EE">
        <w:rPr>
          <w:rFonts w:ascii="Times New Roman" w:eastAsia="Times New Roman" w:hAnsi="Times New Roman" w:cs="Times New Roman"/>
          <w:color w:val="000000" w:themeColor="text1"/>
          <w:sz w:val="24"/>
          <w:szCs w:val="24"/>
        </w:rPr>
        <w:t>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close connection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proofErr w:type="gramStart"/>
      <w:r w:rsidRPr="004E7580">
        <w:rPr>
          <w:rFonts w:ascii="Times New Roman" w:eastAsia="Times New Roman" w:hAnsi="Times New Roman" w:cs="Times New Roman"/>
          <w:color w:val="000000" w:themeColor="text1"/>
          <w:sz w:val="24"/>
          <w:szCs w:val="24"/>
        </w:rPr>
        <w:t>socket.close</w:t>
      </w:r>
      <w:proofErr w:type="spellEnd"/>
      <w:r w:rsidRPr="004E7580">
        <w:rPr>
          <w:rFonts w:ascii="Times New Roman" w:eastAsia="Times New Roman" w:hAnsi="Times New Roman" w:cs="Times New Roman"/>
          <w:color w:val="000000" w:themeColor="text1"/>
          <w:sz w:val="24"/>
          <w:szCs w:val="24"/>
        </w:rPr>
        <w:t>(</w:t>
      </w:r>
      <w:proofErr w:type="gramEnd"/>
      <w:r w:rsidRPr="004E7580">
        <w:rPr>
          <w:rFonts w:ascii="Times New Roman" w:eastAsia="Times New Roman" w:hAnsi="Times New Roman" w:cs="Times New Roman"/>
          <w:color w:val="000000" w:themeColor="text1"/>
          <w:sz w:val="24"/>
          <w:szCs w:val="24"/>
        </w:rPr>
        <w:t xml:space="preserve">);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proofErr w:type="gramStart"/>
      <w:r w:rsidRPr="004E7580">
        <w:rPr>
          <w:rFonts w:ascii="Times New Roman" w:eastAsia="Times New Roman" w:hAnsi="Times New Roman" w:cs="Times New Roman"/>
          <w:color w:val="000000" w:themeColor="text1"/>
          <w:sz w:val="24"/>
          <w:szCs w:val="24"/>
        </w:rPr>
        <w:t>in.close</w:t>
      </w:r>
      <w:proofErr w:type="spellEnd"/>
      <w:r w:rsidRPr="004E7580">
        <w:rPr>
          <w:rFonts w:ascii="Times New Roman" w:eastAsia="Times New Roman" w:hAnsi="Times New Roman" w:cs="Times New Roman"/>
          <w:color w:val="000000" w:themeColor="text1"/>
          <w:sz w:val="24"/>
          <w:szCs w:val="24"/>
        </w:rPr>
        <w:t>(</w:t>
      </w:r>
      <w:proofErr w:type="gramEnd"/>
      <w:r w:rsidRPr="004E7580">
        <w:rPr>
          <w:rFonts w:ascii="Times New Roman" w:eastAsia="Times New Roman" w:hAnsi="Times New Roman" w:cs="Times New Roman"/>
          <w:color w:val="000000" w:themeColor="text1"/>
          <w:sz w:val="24"/>
          <w:szCs w:val="24"/>
        </w:rPr>
        <w:t xml:space="preserve">);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catch(</w:t>
      </w:r>
      <w:proofErr w:type="spellStart"/>
      <w:proofErr w:type="gramEnd"/>
      <w:r w:rsidRPr="004E7580">
        <w:rPr>
          <w:rFonts w:ascii="Times New Roman" w:eastAsia="Times New Roman" w:hAnsi="Times New Roman" w:cs="Times New Roman"/>
          <w:color w:val="000000" w:themeColor="text1"/>
          <w:sz w:val="24"/>
          <w:szCs w:val="24"/>
        </w:rPr>
        <w:t>IOException</w:t>
      </w:r>
      <w:proofErr w:type="spellEnd"/>
      <w:r w:rsidRPr="004E7580">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i</w:t>
      </w:r>
      <w:proofErr w:type="spellEnd"/>
      <w:r w:rsidRPr="004E7580">
        <w:rPr>
          <w:rFonts w:ascii="Times New Roman" w:eastAsia="Times New Roman" w:hAnsi="Times New Roman" w:cs="Times New Roman"/>
          <w:color w:val="000000" w:themeColor="text1"/>
          <w:sz w:val="24"/>
          <w:szCs w:val="24"/>
        </w:rPr>
        <w:t xml:space="preserve">)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lastRenderedPageBreak/>
        <w:t xml:space="preserve">        {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proofErr w:type="gramStart"/>
      <w:r w:rsidRPr="004E7580">
        <w:rPr>
          <w:rFonts w:ascii="Times New Roman" w:eastAsia="Times New Roman" w:hAnsi="Times New Roman" w:cs="Times New Roman"/>
          <w:color w:val="000000" w:themeColor="text1"/>
          <w:sz w:val="24"/>
          <w:szCs w:val="24"/>
        </w:rPr>
        <w:t>System.out.println</w:t>
      </w:r>
      <w:proofErr w:type="spellEnd"/>
      <w:r w:rsidRPr="004E7580">
        <w:rPr>
          <w:rFonts w:ascii="Times New Roman" w:eastAsia="Times New Roman" w:hAnsi="Times New Roman" w:cs="Times New Roman"/>
          <w:color w:val="000000" w:themeColor="text1"/>
          <w:sz w:val="24"/>
          <w:szCs w:val="24"/>
        </w:rPr>
        <w:t>(</w:t>
      </w:r>
      <w:proofErr w:type="spellStart"/>
      <w:proofErr w:type="gramEnd"/>
      <w:r w:rsidRPr="004E7580">
        <w:rPr>
          <w:rFonts w:ascii="Times New Roman" w:eastAsia="Times New Roman" w:hAnsi="Times New Roman" w:cs="Times New Roman"/>
          <w:color w:val="000000" w:themeColor="text1"/>
          <w:sz w:val="24"/>
          <w:szCs w:val="24"/>
        </w:rPr>
        <w:t>i</w:t>
      </w:r>
      <w:proofErr w:type="spellEnd"/>
      <w:r w:rsidRPr="004E7580">
        <w:rPr>
          <w:rFonts w:ascii="Times New Roman" w:eastAsia="Times New Roman" w:hAnsi="Times New Roman" w:cs="Times New Roman"/>
          <w:color w:val="000000" w:themeColor="text1"/>
          <w:sz w:val="24"/>
          <w:szCs w:val="24"/>
        </w:rPr>
        <w:t xml:space="preserve">);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D772EE">
        <w:rPr>
          <w:rFonts w:ascii="Times New Roman" w:eastAsia="Times New Roman" w:hAnsi="Times New Roman" w:cs="Times New Roman"/>
          <w:color w:val="000000" w:themeColor="text1"/>
          <w:sz w:val="24"/>
          <w:szCs w:val="24"/>
        </w:rPr>
        <w:t>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gramStart"/>
      <w:r w:rsidRPr="004E7580">
        <w:rPr>
          <w:rFonts w:ascii="Times New Roman" w:eastAsia="Times New Roman" w:hAnsi="Times New Roman" w:cs="Times New Roman"/>
          <w:color w:val="000000" w:themeColor="text1"/>
          <w:sz w:val="24"/>
          <w:szCs w:val="24"/>
        </w:rPr>
        <w:t>public</w:t>
      </w:r>
      <w:proofErr w:type="gramEnd"/>
      <w:r w:rsidRPr="00D772EE">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static</w:t>
      </w:r>
      <w:r w:rsidRPr="00D772EE">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void</w:t>
      </w:r>
      <w:r w:rsidRPr="00D772EE">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main(String </w:t>
      </w:r>
      <w:proofErr w:type="spellStart"/>
      <w:r w:rsidRPr="004E7580">
        <w:rPr>
          <w:rFonts w:ascii="Times New Roman" w:eastAsia="Times New Roman" w:hAnsi="Times New Roman" w:cs="Times New Roman"/>
          <w:color w:val="000000" w:themeColor="text1"/>
          <w:sz w:val="24"/>
          <w:szCs w:val="24"/>
        </w:rPr>
        <w:t>args</w:t>
      </w:r>
      <w:proofErr w:type="spellEnd"/>
      <w:r w:rsidRPr="004E7580">
        <w:rPr>
          <w:rFonts w:ascii="Times New Roman" w:eastAsia="Times New Roman" w:hAnsi="Times New Roman" w:cs="Times New Roman"/>
          <w:color w:val="000000" w:themeColor="text1"/>
          <w:sz w:val="24"/>
          <w:szCs w:val="24"/>
        </w:rPr>
        <w:t xml:space="preserve">[])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Server server = new</w:t>
      </w:r>
      <w:r w:rsidRPr="00D772EE">
        <w:rPr>
          <w:rFonts w:ascii="Times New Roman" w:eastAsia="Times New Roman" w:hAnsi="Times New Roman" w:cs="Times New Roman"/>
          <w:color w:val="000000" w:themeColor="text1"/>
          <w:sz w:val="24"/>
          <w:szCs w:val="24"/>
        </w:rPr>
        <w:t xml:space="preserve"> </w:t>
      </w:r>
      <w:proofErr w:type="gramStart"/>
      <w:r w:rsidRPr="004E7580">
        <w:rPr>
          <w:rFonts w:ascii="Times New Roman" w:eastAsia="Times New Roman" w:hAnsi="Times New Roman" w:cs="Times New Roman"/>
          <w:color w:val="000000" w:themeColor="text1"/>
          <w:sz w:val="24"/>
          <w:szCs w:val="24"/>
        </w:rPr>
        <w:t>Server(</w:t>
      </w:r>
      <w:proofErr w:type="gramEnd"/>
      <w:r w:rsidRPr="004E7580">
        <w:rPr>
          <w:rFonts w:ascii="Times New Roman" w:eastAsia="Times New Roman" w:hAnsi="Times New Roman" w:cs="Times New Roman"/>
          <w:color w:val="000000" w:themeColor="text1"/>
          <w:sz w:val="24"/>
          <w:szCs w:val="24"/>
        </w:rPr>
        <w:t xml:space="preserve">5000);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D772EE" w:rsidRPr="00D772EE" w:rsidRDefault="00D772EE" w:rsidP="00960808">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w:t>
      </w:r>
    </w:p>
    <w:p w:rsidR="002F5BC8" w:rsidRPr="002F5BC8" w:rsidRDefault="002F5BC8" w:rsidP="004E7580">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b/>
          <w:bCs/>
          <w:color w:val="000000" w:themeColor="text1"/>
          <w:sz w:val="24"/>
          <w:szCs w:val="24"/>
        </w:rPr>
        <w:t>Important Points</w:t>
      </w:r>
    </w:p>
    <w:p w:rsidR="002F5BC8" w:rsidRPr="002F5BC8" w:rsidRDefault="002F5BC8" w:rsidP="004E7580">
      <w:pPr>
        <w:numPr>
          <w:ilvl w:val="0"/>
          <w:numId w:val="7"/>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2F5BC8">
        <w:rPr>
          <w:rFonts w:ascii="Times New Roman" w:eastAsia="Times New Roman" w:hAnsi="Times New Roman" w:cs="Times New Roman"/>
          <w:color w:val="000000" w:themeColor="text1"/>
          <w:sz w:val="24"/>
          <w:szCs w:val="24"/>
        </w:rPr>
        <w:t xml:space="preserve">Server application makes a </w:t>
      </w:r>
      <w:proofErr w:type="spellStart"/>
      <w:r w:rsidRPr="002F5BC8">
        <w:rPr>
          <w:rFonts w:ascii="Times New Roman" w:eastAsia="Times New Roman" w:hAnsi="Times New Roman" w:cs="Times New Roman"/>
          <w:color w:val="000000" w:themeColor="text1"/>
          <w:sz w:val="24"/>
          <w:szCs w:val="24"/>
        </w:rPr>
        <w:t>ServerSocket</w:t>
      </w:r>
      <w:proofErr w:type="spellEnd"/>
      <w:r w:rsidRPr="002F5BC8">
        <w:rPr>
          <w:rFonts w:ascii="Times New Roman" w:eastAsia="Times New Roman" w:hAnsi="Times New Roman" w:cs="Times New Roman"/>
          <w:color w:val="000000" w:themeColor="text1"/>
          <w:sz w:val="24"/>
          <w:szCs w:val="24"/>
        </w:rPr>
        <w:t xml:space="preserve"> on a specific port which is 5000. This starts our Server listening for client requests coming in for port 5000.</w:t>
      </w:r>
    </w:p>
    <w:p w:rsidR="002F5BC8" w:rsidRPr="002F5BC8" w:rsidRDefault="002F5BC8" w:rsidP="004E7580">
      <w:pPr>
        <w:numPr>
          <w:ilvl w:val="0"/>
          <w:numId w:val="7"/>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2F5BC8">
        <w:rPr>
          <w:rFonts w:ascii="Times New Roman" w:eastAsia="Times New Roman" w:hAnsi="Times New Roman" w:cs="Times New Roman"/>
          <w:color w:val="000000" w:themeColor="text1"/>
          <w:sz w:val="24"/>
          <w:szCs w:val="24"/>
        </w:rPr>
        <w:t>Then Server makes a new Socket to communicate with the client.</w:t>
      </w:r>
    </w:p>
    <w:p w:rsidR="002F5BC8" w:rsidRPr="00960808" w:rsidRDefault="002F5BC8" w:rsidP="00960808">
      <w:pPr>
        <w:spacing w:after="0"/>
        <w:rPr>
          <w:rFonts w:ascii="Times New Roman" w:hAnsi="Times New Roman" w:cs="Times New Roman"/>
          <w:b/>
          <w:sz w:val="24"/>
          <w:szCs w:val="24"/>
        </w:rPr>
      </w:pPr>
      <w:proofErr w:type="gramStart"/>
      <w:r w:rsidRPr="00960808">
        <w:rPr>
          <w:rFonts w:ascii="Times New Roman" w:hAnsi="Times New Roman" w:cs="Times New Roman"/>
          <w:b/>
          <w:sz w:val="24"/>
          <w:szCs w:val="24"/>
        </w:rPr>
        <w:t>socket</w:t>
      </w:r>
      <w:proofErr w:type="gramEnd"/>
      <w:r w:rsidRPr="00960808">
        <w:rPr>
          <w:rFonts w:ascii="Times New Roman" w:hAnsi="Times New Roman" w:cs="Times New Roman"/>
          <w:b/>
          <w:sz w:val="24"/>
          <w:szCs w:val="24"/>
        </w:rPr>
        <w:t xml:space="preserve"> = </w:t>
      </w:r>
      <w:proofErr w:type="spellStart"/>
      <w:r w:rsidRPr="00960808">
        <w:rPr>
          <w:rFonts w:ascii="Times New Roman" w:hAnsi="Times New Roman" w:cs="Times New Roman"/>
          <w:b/>
          <w:sz w:val="24"/>
          <w:szCs w:val="24"/>
        </w:rPr>
        <w:t>server.accept</w:t>
      </w:r>
      <w:proofErr w:type="spellEnd"/>
      <w:r w:rsidRPr="00960808">
        <w:rPr>
          <w:rFonts w:ascii="Times New Roman" w:hAnsi="Times New Roman" w:cs="Times New Roman"/>
          <w:b/>
          <w:sz w:val="24"/>
          <w:szCs w:val="24"/>
        </w:rPr>
        <w:t>()</w:t>
      </w:r>
    </w:p>
    <w:p w:rsidR="002F5BC8" w:rsidRPr="002F5BC8" w:rsidRDefault="002F5BC8" w:rsidP="00960808">
      <w:pPr>
        <w:numPr>
          <w:ilvl w:val="0"/>
          <w:numId w:val="8"/>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2F5BC8">
        <w:rPr>
          <w:rFonts w:ascii="Times New Roman" w:eastAsia="Times New Roman" w:hAnsi="Times New Roman" w:cs="Times New Roman"/>
          <w:color w:val="000000" w:themeColor="text1"/>
          <w:sz w:val="24"/>
          <w:szCs w:val="24"/>
        </w:rPr>
        <w:t xml:space="preserve">The </w:t>
      </w:r>
      <w:proofErr w:type="gramStart"/>
      <w:r w:rsidRPr="002F5BC8">
        <w:rPr>
          <w:rFonts w:ascii="Times New Roman" w:eastAsia="Times New Roman" w:hAnsi="Times New Roman" w:cs="Times New Roman"/>
          <w:color w:val="000000" w:themeColor="text1"/>
          <w:sz w:val="24"/>
          <w:szCs w:val="24"/>
        </w:rPr>
        <w:t>accept(</w:t>
      </w:r>
      <w:proofErr w:type="gramEnd"/>
      <w:r w:rsidRPr="002F5BC8">
        <w:rPr>
          <w:rFonts w:ascii="Times New Roman" w:eastAsia="Times New Roman" w:hAnsi="Times New Roman" w:cs="Times New Roman"/>
          <w:color w:val="000000" w:themeColor="text1"/>
          <w:sz w:val="24"/>
          <w:szCs w:val="24"/>
        </w:rPr>
        <w:t>) method blocks(just sits there) until a client connects to the server.</w:t>
      </w:r>
    </w:p>
    <w:p w:rsidR="002F5BC8" w:rsidRPr="002F5BC8" w:rsidRDefault="002F5BC8" w:rsidP="004E7580">
      <w:pPr>
        <w:numPr>
          <w:ilvl w:val="0"/>
          <w:numId w:val="8"/>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2F5BC8">
        <w:rPr>
          <w:rFonts w:ascii="Times New Roman" w:eastAsia="Times New Roman" w:hAnsi="Times New Roman" w:cs="Times New Roman"/>
          <w:color w:val="000000" w:themeColor="text1"/>
          <w:sz w:val="24"/>
          <w:szCs w:val="24"/>
        </w:rPr>
        <w:t xml:space="preserve">Then we take input from the socket using </w:t>
      </w:r>
      <w:proofErr w:type="spellStart"/>
      <w:proofErr w:type="gramStart"/>
      <w:r w:rsidRPr="002F5BC8">
        <w:rPr>
          <w:rFonts w:ascii="Times New Roman" w:eastAsia="Times New Roman" w:hAnsi="Times New Roman" w:cs="Times New Roman"/>
          <w:color w:val="000000" w:themeColor="text1"/>
          <w:sz w:val="24"/>
          <w:szCs w:val="24"/>
        </w:rPr>
        <w:t>getInputStream</w:t>
      </w:r>
      <w:proofErr w:type="spellEnd"/>
      <w:r w:rsidRPr="002F5BC8">
        <w:rPr>
          <w:rFonts w:ascii="Times New Roman" w:eastAsia="Times New Roman" w:hAnsi="Times New Roman" w:cs="Times New Roman"/>
          <w:color w:val="000000" w:themeColor="text1"/>
          <w:sz w:val="24"/>
          <w:szCs w:val="24"/>
        </w:rPr>
        <w:t>(</w:t>
      </w:r>
      <w:proofErr w:type="gramEnd"/>
      <w:r w:rsidRPr="002F5BC8">
        <w:rPr>
          <w:rFonts w:ascii="Times New Roman" w:eastAsia="Times New Roman" w:hAnsi="Times New Roman" w:cs="Times New Roman"/>
          <w:color w:val="000000" w:themeColor="text1"/>
          <w:sz w:val="24"/>
          <w:szCs w:val="24"/>
        </w:rPr>
        <w:t>) method. Our Server keeps receiving messages until the Client sends “Over”.</w:t>
      </w:r>
    </w:p>
    <w:p w:rsidR="002F5BC8" w:rsidRPr="002F5BC8" w:rsidRDefault="002F5BC8" w:rsidP="004E7580">
      <w:pPr>
        <w:numPr>
          <w:ilvl w:val="0"/>
          <w:numId w:val="8"/>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2F5BC8">
        <w:rPr>
          <w:rFonts w:ascii="Times New Roman" w:eastAsia="Times New Roman" w:hAnsi="Times New Roman" w:cs="Times New Roman"/>
          <w:color w:val="000000" w:themeColor="text1"/>
          <w:sz w:val="24"/>
          <w:szCs w:val="24"/>
        </w:rPr>
        <w:t>After we’re done we close the connection by closing the socket and the input stream.</w:t>
      </w:r>
    </w:p>
    <w:p w:rsidR="002F5BC8" w:rsidRPr="002F5BC8" w:rsidRDefault="002F5BC8" w:rsidP="004E7580">
      <w:pPr>
        <w:numPr>
          <w:ilvl w:val="0"/>
          <w:numId w:val="8"/>
        </w:numPr>
        <w:shd w:val="clear" w:color="auto" w:fill="FFFFFF"/>
        <w:spacing w:after="0" w:line="240" w:lineRule="auto"/>
        <w:ind w:left="540"/>
        <w:jc w:val="both"/>
        <w:textAlignment w:val="baseline"/>
        <w:rPr>
          <w:rFonts w:ascii="Times New Roman" w:eastAsia="Times New Roman" w:hAnsi="Times New Roman" w:cs="Times New Roman"/>
          <w:color w:val="000000" w:themeColor="text1"/>
          <w:sz w:val="24"/>
          <w:szCs w:val="24"/>
        </w:rPr>
      </w:pPr>
      <w:r w:rsidRPr="002F5BC8">
        <w:rPr>
          <w:rFonts w:ascii="Times New Roman" w:eastAsia="Times New Roman" w:hAnsi="Times New Roman" w:cs="Times New Roman"/>
          <w:color w:val="000000" w:themeColor="text1"/>
          <w:sz w:val="24"/>
          <w:szCs w:val="24"/>
        </w:rPr>
        <w:t>To run the Client and Server application on your machine, compile both of them. Then first run the server application and then run the Client application.</w:t>
      </w:r>
    </w:p>
    <w:p w:rsidR="00905672" w:rsidRPr="00905672" w:rsidRDefault="00905672" w:rsidP="004E7580">
      <w:pPr>
        <w:spacing w:before="100" w:beforeAutospacing="1" w:after="0" w:line="240" w:lineRule="auto"/>
        <w:jc w:val="both"/>
        <w:outlineLvl w:val="0"/>
        <w:rPr>
          <w:rFonts w:ascii="Times New Roman" w:eastAsia="Times New Roman" w:hAnsi="Times New Roman" w:cs="Times New Roman"/>
          <w:b/>
          <w:bCs/>
          <w:color w:val="000000" w:themeColor="text1"/>
          <w:kern w:val="36"/>
          <w:sz w:val="24"/>
          <w:szCs w:val="24"/>
        </w:rPr>
      </w:pPr>
      <w:r w:rsidRPr="00905672">
        <w:rPr>
          <w:rFonts w:ascii="Times New Roman" w:eastAsia="Times New Roman" w:hAnsi="Times New Roman" w:cs="Times New Roman"/>
          <w:b/>
          <w:bCs/>
          <w:color w:val="000000" w:themeColor="text1"/>
          <w:kern w:val="36"/>
          <w:sz w:val="24"/>
          <w:szCs w:val="24"/>
        </w:rPr>
        <w:t>What Is a URL?</w:t>
      </w:r>
    </w:p>
    <w:p w:rsidR="00905672" w:rsidRPr="00905672" w:rsidRDefault="00905672" w:rsidP="004E7580">
      <w:pPr>
        <w:spacing w:before="100" w:beforeAutospacing="1" w:after="0" w:line="240" w:lineRule="auto"/>
        <w:jc w:val="both"/>
        <w:rPr>
          <w:rFonts w:ascii="Times New Roman" w:eastAsia="Times New Roman" w:hAnsi="Times New Roman" w:cs="Times New Roman"/>
          <w:color w:val="000000" w:themeColor="text1"/>
          <w:sz w:val="24"/>
          <w:szCs w:val="24"/>
        </w:rPr>
      </w:pPr>
      <w:r w:rsidRPr="00905672">
        <w:rPr>
          <w:rFonts w:ascii="Times New Roman" w:eastAsia="Times New Roman" w:hAnsi="Times New Roman" w:cs="Times New Roman"/>
          <w:color w:val="000000" w:themeColor="text1"/>
          <w:sz w:val="24"/>
          <w:szCs w:val="24"/>
        </w:rPr>
        <w:t>If you've been surfing the Web, you have undoubtedly heard the term URL and have used URLs to access HTML pages from the Web.</w:t>
      </w:r>
    </w:p>
    <w:p w:rsidR="00905672" w:rsidRPr="00905672" w:rsidRDefault="00905672" w:rsidP="004E7580">
      <w:pPr>
        <w:spacing w:after="0" w:line="240" w:lineRule="auto"/>
        <w:jc w:val="both"/>
        <w:rPr>
          <w:rFonts w:ascii="Times New Roman" w:eastAsia="Times New Roman" w:hAnsi="Times New Roman" w:cs="Times New Roman"/>
          <w:color w:val="000000" w:themeColor="text1"/>
          <w:sz w:val="24"/>
          <w:szCs w:val="24"/>
        </w:rPr>
      </w:pPr>
      <w:r w:rsidRPr="00905672">
        <w:rPr>
          <w:rFonts w:ascii="Times New Roman" w:eastAsia="Times New Roman" w:hAnsi="Times New Roman" w:cs="Times New Roman"/>
          <w:color w:val="000000" w:themeColor="text1"/>
          <w:sz w:val="24"/>
          <w:szCs w:val="24"/>
        </w:rPr>
        <w:t>It's often easiest, although not entirely accurate, to think of a URL as the name of a file on the World Wide Web because most URLs refer to a file on some machine on the network. However, remember that URLs also can point to other resources on the network, such as database queries and command output.</w:t>
      </w:r>
    </w:p>
    <w:p w:rsidR="00905672" w:rsidRPr="00905672" w:rsidRDefault="00905672" w:rsidP="004E7580">
      <w:pPr>
        <w:spacing w:after="0" w:line="240" w:lineRule="auto"/>
        <w:jc w:val="both"/>
        <w:rPr>
          <w:rFonts w:ascii="Times New Roman" w:eastAsia="Times New Roman" w:hAnsi="Times New Roman" w:cs="Times New Roman"/>
          <w:color w:val="000000" w:themeColor="text1"/>
          <w:sz w:val="24"/>
          <w:szCs w:val="24"/>
        </w:rPr>
      </w:pPr>
      <w:r w:rsidRPr="00905672">
        <w:rPr>
          <w:rFonts w:ascii="Times New Roman" w:eastAsia="Times New Roman" w:hAnsi="Times New Roman" w:cs="Times New Roman"/>
          <w:color w:val="000000" w:themeColor="text1"/>
          <w:sz w:val="24"/>
          <w:szCs w:val="24"/>
        </w:rPr>
        <w:pict>
          <v:rect id="_x0000_i1025" style="width:0;height:1.5pt" o:hralign="center" o:hrstd="t" o:hr="t" fillcolor="#a0a0a0" stroked="f"/>
        </w:pict>
      </w:r>
    </w:p>
    <w:p w:rsidR="00905672" w:rsidRPr="00905672" w:rsidRDefault="00905672"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b/>
          <w:bCs/>
          <w:color w:val="000000" w:themeColor="text1"/>
          <w:sz w:val="24"/>
          <w:szCs w:val="24"/>
        </w:rPr>
        <w:t>Definition:</w:t>
      </w:r>
      <w:r w:rsidRPr="00905672">
        <w:rPr>
          <w:rFonts w:ascii="Times New Roman" w:eastAsia="Times New Roman" w:hAnsi="Times New Roman" w:cs="Times New Roman"/>
          <w:color w:val="000000" w:themeColor="text1"/>
          <w:sz w:val="24"/>
          <w:szCs w:val="24"/>
        </w:rPr>
        <w:t> </w:t>
      </w:r>
    </w:p>
    <w:p w:rsidR="00905672" w:rsidRPr="00905672" w:rsidRDefault="00905672" w:rsidP="004E7580">
      <w:pPr>
        <w:spacing w:before="100" w:beforeAutospacing="1" w:after="0" w:line="240" w:lineRule="auto"/>
        <w:jc w:val="both"/>
        <w:rPr>
          <w:rFonts w:ascii="Times New Roman" w:eastAsia="Times New Roman" w:hAnsi="Times New Roman" w:cs="Times New Roman"/>
          <w:color w:val="000000" w:themeColor="text1"/>
          <w:sz w:val="24"/>
          <w:szCs w:val="24"/>
        </w:rPr>
      </w:pPr>
      <w:r w:rsidRPr="00905672">
        <w:rPr>
          <w:rFonts w:ascii="Times New Roman" w:eastAsia="Times New Roman" w:hAnsi="Times New Roman" w:cs="Times New Roman"/>
          <w:color w:val="000000" w:themeColor="text1"/>
          <w:sz w:val="24"/>
          <w:szCs w:val="24"/>
        </w:rPr>
        <w:t>URL is an acronym for </w:t>
      </w:r>
      <w:r w:rsidRPr="004E7580">
        <w:rPr>
          <w:rFonts w:ascii="Times New Roman" w:eastAsia="Times New Roman" w:hAnsi="Times New Roman" w:cs="Times New Roman"/>
          <w:i/>
          <w:iCs/>
          <w:color w:val="000000" w:themeColor="text1"/>
          <w:sz w:val="24"/>
          <w:szCs w:val="24"/>
        </w:rPr>
        <w:t>Uniform Resource Locator</w:t>
      </w:r>
      <w:r w:rsidRPr="00905672">
        <w:rPr>
          <w:rFonts w:ascii="Times New Roman" w:eastAsia="Times New Roman" w:hAnsi="Times New Roman" w:cs="Times New Roman"/>
          <w:color w:val="000000" w:themeColor="text1"/>
          <w:sz w:val="24"/>
          <w:szCs w:val="24"/>
        </w:rPr>
        <w:t> and is a reference (an address) to a resource on the Internet.</w:t>
      </w:r>
    </w:p>
    <w:p w:rsidR="00905672" w:rsidRPr="00905672" w:rsidRDefault="00905672" w:rsidP="004E7580">
      <w:pPr>
        <w:spacing w:after="0" w:line="240" w:lineRule="auto"/>
        <w:jc w:val="both"/>
        <w:rPr>
          <w:rFonts w:ascii="Times New Roman" w:eastAsia="Times New Roman" w:hAnsi="Times New Roman" w:cs="Times New Roman"/>
          <w:color w:val="000000" w:themeColor="text1"/>
          <w:sz w:val="24"/>
          <w:szCs w:val="24"/>
        </w:rPr>
      </w:pPr>
      <w:r w:rsidRPr="00905672">
        <w:rPr>
          <w:rFonts w:ascii="Times New Roman" w:eastAsia="Times New Roman" w:hAnsi="Times New Roman" w:cs="Times New Roman"/>
          <w:color w:val="000000" w:themeColor="text1"/>
          <w:sz w:val="24"/>
          <w:szCs w:val="24"/>
        </w:rPr>
        <w:pict>
          <v:rect id="_x0000_i1026" style="width:0;height:1.5pt" o:hralign="center" o:hrstd="t" o:hr="t" fillcolor="#a0a0a0" stroked="f"/>
        </w:pict>
      </w:r>
    </w:p>
    <w:p w:rsidR="00905672" w:rsidRPr="00905672" w:rsidRDefault="00905672" w:rsidP="004E7580">
      <w:pPr>
        <w:spacing w:before="100" w:beforeAutospacing="1" w:after="0" w:line="240" w:lineRule="auto"/>
        <w:jc w:val="both"/>
        <w:rPr>
          <w:rFonts w:ascii="Times New Roman" w:eastAsia="Times New Roman" w:hAnsi="Times New Roman" w:cs="Times New Roman"/>
          <w:color w:val="000000" w:themeColor="text1"/>
          <w:sz w:val="24"/>
          <w:szCs w:val="24"/>
        </w:rPr>
      </w:pPr>
      <w:r w:rsidRPr="00905672">
        <w:rPr>
          <w:rFonts w:ascii="Times New Roman" w:eastAsia="Times New Roman" w:hAnsi="Times New Roman" w:cs="Times New Roman"/>
          <w:color w:val="000000" w:themeColor="text1"/>
          <w:sz w:val="24"/>
          <w:szCs w:val="24"/>
        </w:rPr>
        <w:t>A URL has two main components:</w:t>
      </w:r>
    </w:p>
    <w:p w:rsidR="00905672" w:rsidRPr="00905672" w:rsidRDefault="00905672" w:rsidP="004E7580">
      <w:pPr>
        <w:numPr>
          <w:ilvl w:val="0"/>
          <w:numId w:val="9"/>
        </w:numPr>
        <w:spacing w:before="100" w:beforeAutospacing="1" w:after="0" w:line="240" w:lineRule="auto"/>
        <w:ind w:left="1020"/>
        <w:jc w:val="both"/>
        <w:rPr>
          <w:rFonts w:ascii="Times New Roman" w:eastAsia="Times New Roman" w:hAnsi="Times New Roman" w:cs="Times New Roman"/>
          <w:color w:val="000000" w:themeColor="text1"/>
          <w:sz w:val="24"/>
          <w:szCs w:val="24"/>
        </w:rPr>
      </w:pPr>
      <w:r w:rsidRPr="00905672">
        <w:rPr>
          <w:rFonts w:ascii="Times New Roman" w:eastAsia="Times New Roman" w:hAnsi="Times New Roman" w:cs="Times New Roman"/>
          <w:color w:val="000000" w:themeColor="text1"/>
          <w:sz w:val="24"/>
          <w:szCs w:val="24"/>
        </w:rPr>
        <w:t>Protocol identifier: For the URL </w:t>
      </w:r>
      <w:r w:rsidRPr="004E7580">
        <w:rPr>
          <w:rFonts w:ascii="Times New Roman" w:eastAsia="Times New Roman" w:hAnsi="Times New Roman" w:cs="Times New Roman"/>
          <w:color w:val="000000" w:themeColor="text1"/>
          <w:sz w:val="24"/>
          <w:szCs w:val="24"/>
        </w:rPr>
        <w:t>http://example.com</w:t>
      </w:r>
      <w:r w:rsidRPr="00905672">
        <w:rPr>
          <w:rFonts w:ascii="Times New Roman" w:eastAsia="Times New Roman" w:hAnsi="Times New Roman" w:cs="Times New Roman"/>
          <w:color w:val="000000" w:themeColor="text1"/>
          <w:sz w:val="24"/>
          <w:szCs w:val="24"/>
        </w:rPr>
        <w:t>, the protocol identifier is </w:t>
      </w:r>
      <w:r w:rsidRPr="004E7580">
        <w:rPr>
          <w:rFonts w:ascii="Times New Roman" w:eastAsia="Times New Roman" w:hAnsi="Times New Roman" w:cs="Times New Roman"/>
          <w:color w:val="000000" w:themeColor="text1"/>
          <w:sz w:val="24"/>
          <w:szCs w:val="24"/>
        </w:rPr>
        <w:t>http</w:t>
      </w:r>
      <w:r w:rsidRPr="00905672">
        <w:rPr>
          <w:rFonts w:ascii="Times New Roman" w:eastAsia="Times New Roman" w:hAnsi="Times New Roman" w:cs="Times New Roman"/>
          <w:color w:val="000000" w:themeColor="text1"/>
          <w:sz w:val="24"/>
          <w:szCs w:val="24"/>
        </w:rPr>
        <w:t>.</w:t>
      </w:r>
    </w:p>
    <w:p w:rsidR="00905672" w:rsidRPr="00905672" w:rsidRDefault="00905672" w:rsidP="004E7580">
      <w:pPr>
        <w:numPr>
          <w:ilvl w:val="0"/>
          <w:numId w:val="9"/>
        </w:numPr>
        <w:spacing w:before="100" w:beforeAutospacing="1" w:after="0" w:line="240" w:lineRule="auto"/>
        <w:ind w:left="1020"/>
        <w:jc w:val="both"/>
        <w:rPr>
          <w:rFonts w:ascii="Times New Roman" w:eastAsia="Times New Roman" w:hAnsi="Times New Roman" w:cs="Times New Roman"/>
          <w:color w:val="000000" w:themeColor="text1"/>
          <w:sz w:val="24"/>
          <w:szCs w:val="24"/>
        </w:rPr>
      </w:pPr>
      <w:r w:rsidRPr="00905672">
        <w:rPr>
          <w:rFonts w:ascii="Times New Roman" w:eastAsia="Times New Roman" w:hAnsi="Times New Roman" w:cs="Times New Roman"/>
          <w:color w:val="000000" w:themeColor="text1"/>
          <w:sz w:val="24"/>
          <w:szCs w:val="24"/>
        </w:rPr>
        <w:t>Resource name: For the URL </w:t>
      </w:r>
      <w:r w:rsidRPr="004E7580">
        <w:rPr>
          <w:rFonts w:ascii="Times New Roman" w:eastAsia="Times New Roman" w:hAnsi="Times New Roman" w:cs="Times New Roman"/>
          <w:color w:val="000000" w:themeColor="text1"/>
          <w:sz w:val="24"/>
          <w:szCs w:val="24"/>
        </w:rPr>
        <w:t>http://example.com</w:t>
      </w:r>
      <w:r w:rsidRPr="00905672">
        <w:rPr>
          <w:rFonts w:ascii="Times New Roman" w:eastAsia="Times New Roman" w:hAnsi="Times New Roman" w:cs="Times New Roman"/>
          <w:color w:val="000000" w:themeColor="text1"/>
          <w:sz w:val="24"/>
          <w:szCs w:val="24"/>
        </w:rPr>
        <w:t>, the resource name is </w:t>
      </w:r>
      <w:r w:rsidRPr="004E7580">
        <w:rPr>
          <w:rFonts w:ascii="Times New Roman" w:eastAsia="Times New Roman" w:hAnsi="Times New Roman" w:cs="Times New Roman"/>
          <w:color w:val="000000" w:themeColor="text1"/>
          <w:sz w:val="24"/>
          <w:szCs w:val="24"/>
        </w:rPr>
        <w:t>example.com</w:t>
      </w:r>
      <w:r w:rsidRPr="00905672">
        <w:rPr>
          <w:rFonts w:ascii="Times New Roman" w:eastAsia="Times New Roman" w:hAnsi="Times New Roman" w:cs="Times New Roman"/>
          <w:color w:val="000000" w:themeColor="text1"/>
          <w:sz w:val="24"/>
          <w:szCs w:val="24"/>
        </w:rPr>
        <w:t>.</w:t>
      </w:r>
    </w:p>
    <w:p w:rsidR="00905672" w:rsidRPr="00905672" w:rsidRDefault="00905672" w:rsidP="004E7580">
      <w:pPr>
        <w:spacing w:before="100" w:beforeAutospacing="1" w:after="0" w:line="240" w:lineRule="auto"/>
        <w:jc w:val="both"/>
        <w:rPr>
          <w:rFonts w:ascii="Times New Roman" w:eastAsia="Times New Roman" w:hAnsi="Times New Roman" w:cs="Times New Roman"/>
          <w:color w:val="000000" w:themeColor="text1"/>
          <w:sz w:val="24"/>
          <w:szCs w:val="24"/>
        </w:rPr>
      </w:pPr>
      <w:r w:rsidRPr="00905672">
        <w:rPr>
          <w:rFonts w:ascii="Times New Roman" w:eastAsia="Times New Roman" w:hAnsi="Times New Roman" w:cs="Times New Roman"/>
          <w:color w:val="000000" w:themeColor="text1"/>
          <w:sz w:val="24"/>
          <w:szCs w:val="24"/>
        </w:rPr>
        <w:t xml:space="preserve">Note that the protocol identifier and the resource name are separated by a colon and two forward slashes. The protocol identifier indicates the name of the protocol to be used to fetch the resource. The example uses the Hypertext Transfer Protocol (HTTP), which is typically used to serve up hypertext documents. HTTP is just one of many different protocols used to access </w:t>
      </w:r>
      <w:r w:rsidRPr="00905672">
        <w:rPr>
          <w:rFonts w:ascii="Times New Roman" w:eastAsia="Times New Roman" w:hAnsi="Times New Roman" w:cs="Times New Roman"/>
          <w:color w:val="000000" w:themeColor="text1"/>
          <w:sz w:val="24"/>
          <w:szCs w:val="24"/>
        </w:rPr>
        <w:lastRenderedPageBreak/>
        <w:t>different types of resources on the net. Other protocols include File Transfer Protocol (FTP), Gopher, File, and News.</w:t>
      </w:r>
    </w:p>
    <w:p w:rsidR="00905672" w:rsidRPr="00905672" w:rsidRDefault="00905672" w:rsidP="004E7580">
      <w:pPr>
        <w:spacing w:before="100" w:beforeAutospacing="1" w:after="0" w:line="240" w:lineRule="auto"/>
        <w:jc w:val="both"/>
        <w:rPr>
          <w:rFonts w:ascii="Times New Roman" w:eastAsia="Times New Roman" w:hAnsi="Times New Roman" w:cs="Times New Roman"/>
          <w:color w:val="000000" w:themeColor="text1"/>
          <w:sz w:val="24"/>
          <w:szCs w:val="24"/>
        </w:rPr>
      </w:pPr>
      <w:r w:rsidRPr="00905672">
        <w:rPr>
          <w:rFonts w:ascii="Times New Roman" w:eastAsia="Times New Roman" w:hAnsi="Times New Roman" w:cs="Times New Roman"/>
          <w:color w:val="000000" w:themeColor="text1"/>
          <w:sz w:val="24"/>
          <w:szCs w:val="24"/>
        </w:rPr>
        <w:t>The resource name is the complete address to the resource. The format of the resource name depends entirely on the protocol used, but for many protocols, including HTTP, the resource name contains one or more of the following components:</w:t>
      </w:r>
    </w:p>
    <w:p w:rsidR="00905672" w:rsidRPr="00905672" w:rsidRDefault="00905672"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b/>
          <w:bCs/>
          <w:color w:val="000000" w:themeColor="text1"/>
          <w:sz w:val="24"/>
          <w:szCs w:val="24"/>
        </w:rPr>
        <w:t>Host Name</w:t>
      </w:r>
    </w:p>
    <w:p w:rsidR="00905672" w:rsidRPr="00905672" w:rsidRDefault="00905672" w:rsidP="004E7580">
      <w:pPr>
        <w:spacing w:after="0" w:line="240" w:lineRule="auto"/>
        <w:ind w:left="1020"/>
        <w:jc w:val="both"/>
        <w:rPr>
          <w:rFonts w:ascii="Times New Roman" w:eastAsia="Times New Roman" w:hAnsi="Times New Roman" w:cs="Times New Roman"/>
          <w:color w:val="000000" w:themeColor="text1"/>
          <w:sz w:val="24"/>
          <w:szCs w:val="24"/>
        </w:rPr>
      </w:pPr>
      <w:proofErr w:type="gramStart"/>
      <w:r w:rsidRPr="00905672">
        <w:rPr>
          <w:rFonts w:ascii="Times New Roman" w:eastAsia="Times New Roman" w:hAnsi="Times New Roman" w:cs="Times New Roman"/>
          <w:color w:val="000000" w:themeColor="text1"/>
          <w:sz w:val="24"/>
          <w:szCs w:val="24"/>
        </w:rPr>
        <w:t>The name of the machine on which the resource lives.</w:t>
      </w:r>
      <w:proofErr w:type="gramEnd"/>
    </w:p>
    <w:p w:rsidR="00905672" w:rsidRPr="00905672" w:rsidRDefault="00905672"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b/>
          <w:bCs/>
          <w:color w:val="000000" w:themeColor="text1"/>
          <w:sz w:val="24"/>
          <w:szCs w:val="24"/>
        </w:rPr>
        <w:t>Filename</w:t>
      </w:r>
    </w:p>
    <w:p w:rsidR="00905672" w:rsidRPr="00905672" w:rsidRDefault="00905672" w:rsidP="004E7580">
      <w:pPr>
        <w:spacing w:after="0" w:line="240" w:lineRule="auto"/>
        <w:ind w:left="1020"/>
        <w:jc w:val="both"/>
        <w:rPr>
          <w:rFonts w:ascii="Times New Roman" w:eastAsia="Times New Roman" w:hAnsi="Times New Roman" w:cs="Times New Roman"/>
          <w:color w:val="000000" w:themeColor="text1"/>
          <w:sz w:val="24"/>
          <w:szCs w:val="24"/>
        </w:rPr>
      </w:pPr>
      <w:proofErr w:type="gramStart"/>
      <w:r w:rsidRPr="00905672">
        <w:rPr>
          <w:rFonts w:ascii="Times New Roman" w:eastAsia="Times New Roman" w:hAnsi="Times New Roman" w:cs="Times New Roman"/>
          <w:color w:val="000000" w:themeColor="text1"/>
          <w:sz w:val="24"/>
          <w:szCs w:val="24"/>
        </w:rPr>
        <w:t>The pathname to the file on the machine.</w:t>
      </w:r>
      <w:proofErr w:type="gramEnd"/>
    </w:p>
    <w:p w:rsidR="00905672" w:rsidRPr="00905672" w:rsidRDefault="00905672"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b/>
          <w:bCs/>
          <w:color w:val="000000" w:themeColor="text1"/>
          <w:sz w:val="24"/>
          <w:szCs w:val="24"/>
        </w:rPr>
        <w:t>Port Number</w:t>
      </w:r>
    </w:p>
    <w:p w:rsidR="00905672" w:rsidRPr="00905672" w:rsidRDefault="00905672" w:rsidP="004E7580">
      <w:pPr>
        <w:spacing w:after="0" w:line="240" w:lineRule="auto"/>
        <w:ind w:left="1020"/>
        <w:jc w:val="both"/>
        <w:rPr>
          <w:rFonts w:ascii="Times New Roman" w:eastAsia="Times New Roman" w:hAnsi="Times New Roman" w:cs="Times New Roman"/>
          <w:color w:val="000000" w:themeColor="text1"/>
          <w:sz w:val="24"/>
          <w:szCs w:val="24"/>
        </w:rPr>
      </w:pPr>
      <w:proofErr w:type="gramStart"/>
      <w:r w:rsidRPr="00905672">
        <w:rPr>
          <w:rFonts w:ascii="Times New Roman" w:eastAsia="Times New Roman" w:hAnsi="Times New Roman" w:cs="Times New Roman"/>
          <w:color w:val="000000" w:themeColor="text1"/>
          <w:sz w:val="24"/>
          <w:szCs w:val="24"/>
        </w:rPr>
        <w:t>The port number to which to connect (typically optional).</w:t>
      </w:r>
      <w:proofErr w:type="gramEnd"/>
    </w:p>
    <w:p w:rsidR="00905672" w:rsidRPr="00905672" w:rsidRDefault="00905672"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b/>
          <w:bCs/>
          <w:color w:val="000000" w:themeColor="text1"/>
          <w:sz w:val="24"/>
          <w:szCs w:val="24"/>
        </w:rPr>
        <w:t>Reference</w:t>
      </w:r>
    </w:p>
    <w:p w:rsidR="00905672" w:rsidRPr="00905672" w:rsidRDefault="00905672" w:rsidP="004E7580">
      <w:pPr>
        <w:spacing w:after="0" w:line="240" w:lineRule="auto"/>
        <w:ind w:left="1020"/>
        <w:jc w:val="both"/>
        <w:rPr>
          <w:rFonts w:ascii="Times New Roman" w:eastAsia="Times New Roman" w:hAnsi="Times New Roman" w:cs="Times New Roman"/>
          <w:color w:val="000000" w:themeColor="text1"/>
          <w:sz w:val="24"/>
          <w:szCs w:val="24"/>
        </w:rPr>
      </w:pPr>
      <w:proofErr w:type="gramStart"/>
      <w:r w:rsidRPr="00905672">
        <w:rPr>
          <w:rFonts w:ascii="Times New Roman" w:eastAsia="Times New Roman" w:hAnsi="Times New Roman" w:cs="Times New Roman"/>
          <w:color w:val="000000" w:themeColor="text1"/>
          <w:sz w:val="24"/>
          <w:szCs w:val="24"/>
        </w:rPr>
        <w:t>A reference to a named anchor within a resource that usually identifies a specific location within a file (typically optional).</w:t>
      </w:r>
      <w:proofErr w:type="gramEnd"/>
    </w:p>
    <w:p w:rsidR="00905672" w:rsidRPr="00905672" w:rsidRDefault="00905672" w:rsidP="004E7580">
      <w:pPr>
        <w:spacing w:before="100" w:beforeAutospacing="1" w:after="0" w:line="240" w:lineRule="auto"/>
        <w:jc w:val="both"/>
        <w:rPr>
          <w:rFonts w:ascii="Times New Roman" w:eastAsia="Times New Roman" w:hAnsi="Times New Roman" w:cs="Times New Roman"/>
          <w:color w:val="000000" w:themeColor="text1"/>
          <w:sz w:val="24"/>
          <w:szCs w:val="24"/>
        </w:rPr>
      </w:pPr>
      <w:r w:rsidRPr="00905672">
        <w:rPr>
          <w:rFonts w:ascii="Times New Roman" w:eastAsia="Times New Roman" w:hAnsi="Times New Roman" w:cs="Times New Roman"/>
          <w:color w:val="000000" w:themeColor="text1"/>
          <w:sz w:val="24"/>
          <w:szCs w:val="24"/>
        </w:rPr>
        <w:t>For many protocols, the host name and the filename are required, while the port number and reference are optional. For example, the resource name for an HTTP URL must specify a server on the network (Host Name) and the path to the document on that machine (Filename); it also can specify a port number and a reference.</w:t>
      </w:r>
    </w:p>
    <w:p w:rsidR="006371BA" w:rsidRPr="004E7580" w:rsidRDefault="006371BA" w:rsidP="004E7580">
      <w:pPr>
        <w:pStyle w:val="Heading1"/>
        <w:shd w:val="clear" w:color="auto" w:fill="FFFFFF"/>
        <w:spacing w:before="75" w:beforeAutospacing="0" w:after="0" w:afterAutospacing="0"/>
        <w:jc w:val="both"/>
        <w:rPr>
          <w:b w:val="0"/>
          <w:bCs w:val="0"/>
          <w:color w:val="000000" w:themeColor="text1"/>
          <w:sz w:val="24"/>
          <w:szCs w:val="24"/>
        </w:rPr>
      </w:pPr>
      <w:r w:rsidRPr="004E7580">
        <w:rPr>
          <w:b w:val="0"/>
          <w:bCs w:val="0"/>
          <w:color w:val="000000" w:themeColor="text1"/>
          <w:sz w:val="24"/>
          <w:szCs w:val="24"/>
        </w:rPr>
        <w:t xml:space="preserve">Java </w:t>
      </w:r>
      <w:proofErr w:type="spellStart"/>
      <w:r w:rsidRPr="004E7580">
        <w:rPr>
          <w:b w:val="0"/>
          <w:bCs w:val="0"/>
          <w:color w:val="000000" w:themeColor="text1"/>
          <w:sz w:val="24"/>
          <w:szCs w:val="24"/>
        </w:rPr>
        <w:t>URLConnection</w:t>
      </w:r>
      <w:proofErr w:type="spellEnd"/>
      <w:r w:rsidRPr="004E7580">
        <w:rPr>
          <w:b w:val="0"/>
          <w:bCs w:val="0"/>
          <w:color w:val="000000" w:themeColor="text1"/>
          <w:sz w:val="24"/>
          <w:szCs w:val="24"/>
        </w:rPr>
        <w:t xml:space="preserve"> class</w:t>
      </w:r>
    </w:p>
    <w:p w:rsidR="006371BA" w:rsidRPr="004E7580" w:rsidRDefault="006371BA" w:rsidP="004E7580">
      <w:pPr>
        <w:pStyle w:val="NormalWeb"/>
        <w:shd w:val="clear" w:color="auto" w:fill="FFFFFF"/>
        <w:spacing w:after="0" w:afterAutospacing="0"/>
        <w:jc w:val="both"/>
        <w:rPr>
          <w:color w:val="000000" w:themeColor="text1"/>
        </w:rPr>
      </w:pPr>
      <w:r w:rsidRPr="004E7580">
        <w:rPr>
          <w:color w:val="000000" w:themeColor="text1"/>
        </w:rPr>
        <w:t>The </w:t>
      </w:r>
      <w:r w:rsidRPr="004E7580">
        <w:rPr>
          <w:rStyle w:val="Strong"/>
          <w:color w:val="000000" w:themeColor="text1"/>
        </w:rPr>
        <w:t xml:space="preserve">Java </w:t>
      </w:r>
      <w:proofErr w:type="spellStart"/>
      <w:r w:rsidRPr="004E7580">
        <w:rPr>
          <w:rStyle w:val="Strong"/>
          <w:color w:val="000000" w:themeColor="text1"/>
        </w:rPr>
        <w:t>URLConnection</w:t>
      </w:r>
      <w:proofErr w:type="spellEnd"/>
      <w:r w:rsidRPr="004E7580">
        <w:rPr>
          <w:color w:val="000000" w:themeColor="text1"/>
        </w:rPr>
        <w:t> class represents a communication link between the URL and the application. This class can be used to read and write data to the specified resource referred by the URL.</w:t>
      </w:r>
    </w:p>
    <w:p w:rsidR="006371BA" w:rsidRPr="004E7580" w:rsidRDefault="006371BA" w:rsidP="004E7580">
      <w:pPr>
        <w:pStyle w:val="Heading2"/>
        <w:shd w:val="clear" w:color="auto" w:fill="FFFFFF"/>
        <w:spacing w:line="240" w:lineRule="auto"/>
        <w:jc w:val="both"/>
        <w:rPr>
          <w:rFonts w:ascii="Times New Roman" w:hAnsi="Times New Roman" w:cs="Times New Roman"/>
          <w:b w:val="0"/>
          <w:bCs w:val="0"/>
          <w:color w:val="000000" w:themeColor="text1"/>
          <w:sz w:val="24"/>
          <w:szCs w:val="24"/>
        </w:rPr>
      </w:pPr>
      <w:r w:rsidRPr="004E7580">
        <w:rPr>
          <w:rFonts w:ascii="Times New Roman" w:hAnsi="Times New Roman" w:cs="Times New Roman"/>
          <w:b w:val="0"/>
          <w:bCs w:val="0"/>
          <w:color w:val="000000" w:themeColor="text1"/>
          <w:sz w:val="24"/>
          <w:szCs w:val="24"/>
        </w:rPr>
        <w:t xml:space="preserve">How to get the object of </w:t>
      </w:r>
      <w:proofErr w:type="spellStart"/>
      <w:r w:rsidRPr="004E7580">
        <w:rPr>
          <w:rFonts w:ascii="Times New Roman" w:hAnsi="Times New Roman" w:cs="Times New Roman"/>
          <w:b w:val="0"/>
          <w:bCs w:val="0"/>
          <w:color w:val="000000" w:themeColor="text1"/>
          <w:sz w:val="24"/>
          <w:szCs w:val="24"/>
        </w:rPr>
        <w:t>URLConnection</w:t>
      </w:r>
      <w:proofErr w:type="spellEnd"/>
      <w:r w:rsidRPr="004E7580">
        <w:rPr>
          <w:rFonts w:ascii="Times New Roman" w:hAnsi="Times New Roman" w:cs="Times New Roman"/>
          <w:b w:val="0"/>
          <w:bCs w:val="0"/>
          <w:color w:val="000000" w:themeColor="text1"/>
          <w:sz w:val="24"/>
          <w:szCs w:val="24"/>
        </w:rPr>
        <w:t xml:space="preserve"> class</w:t>
      </w:r>
    </w:p>
    <w:p w:rsidR="006371BA" w:rsidRPr="004E7580" w:rsidRDefault="006371BA" w:rsidP="004E7580">
      <w:pPr>
        <w:pStyle w:val="NormalWeb"/>
        <w:shd w:val="clear" w:color="auto" w:fill="FFFFFF"/>
        <w:spacing w:after="0" w:afterAutospacing="0"/>
        <w:jc w:val="both"/>
        <w:rPr>
          <w:color w:val="000000" w:themeColor="text1"/>
        </w:rPr>
      </w:pPr>
      <w:r w:rsidRPr="004E7580">
        <w:rPr>
          <w:color w:val="000000" w:themeColor="text1"/>
        </w:rPr>
        <w:t xml:space="preserve">The </w:t>
      </w:r>
      <w:proofErr w:type="spellStart"/>
      <w:proofErr w:type="gramStart"/>
      <w:r w:rsidRPr="004E7580">
        <w:rPr>
          <w:color w:val="000000" w:themeColor="text1"/>
        </w:rPr>
        <w:t>openConnection</w:t>
      </w:r>
      <w:proofErr w:type="spellEnd"/>
      <w:r w:rsidRPr="004E7580">
        <w:rPr>
          <w:color w:val="000000" w:themeColor="text1"/>
        </w:rPr>
        <w:t>(</w:t>
      </w:r>
      <w:proofErr w:type="gramEnd"/>
      <w:r w:rsidRPr="004E7580">
        <w:rPr>
          <w:color w:val="000000" w:themeColor="text1"/>
        </w:rPr>
        <w:t xml:space="preserve">) method of URL class returns the object of </w:t>
      </w:r>
      <w:proofErr w:type="spellStart"/>
      <w:r w:rsidRPr="004E7580">
        <w:rPr>
          <w:color w:val="000000" w:themeColor="text1"/>
        </w:rPr>
        <w:t>URLConnection</w:t>
      </w:r>
      <w:proofErr w:type="spellEnd"/>
      <w:r w:rsidRPr="004E7580">
        <w:rPr>
          <w:color w:val="000000" w:themeColor="text1"/>
        </w:rPr>
        <w:t xml:space="preserve"> class. Syntax:</w:t>
      </w:r>
    </w:p>
    <w:p w:rsidR="006371BA" w:rsidRPr="004E7580" w:rsidRDefault="006371BA" w:rsidP="004E7580">
      <w:pPr>
        <w:numPr>
          <w:ilvl w:val="0"/>
          <w:numId w:val="10"/>
        </w:numPr>
        <w:shd w:val="clear" w:color="auto" w:fill="FFFFFF"/>
        <w:spacing w:after="0" w:line="240" w:lineRule="auto"/>
        <w:ind w:left="0"/>
        <w:jc w:val="both"/>
        <w:rPr>
          <w:rFonts w:ascii="Times New Roman" w:hAnsi="Times New Roman" w:cs="Times New Roman"/>
          <w:color w:val="000000" w:themeColor="text1"/>
          <w:sz w:val="24"/>
          <w:szCs w:val="24"/>
        </w:rPr>
      </w:pPr>
      <w:r w:rsidRPr="004E7580">
        <w:rPr>
          <w:rStyle w:val="keyword"/>
          <w:rFonts w:ascii="Times New Roman" w:hAnsi="Times New Roman" w:cs="Times New Roman"/>
          <w:b/>
          <w:bCs/>
          <w:color w:val="000000" w:themeColor="text1"/>
          <w:sz w:val="24"/>
          <w:szCs w:val="24"/>
          <w:bdr w:val="none" w:sz="0" w:space="0" w:color="auto" w:frame="1"/>
        </w:rPr>
        <w:t>public</w:t>
      </w:r>
      <w:r w:rsidRPr="004E7580">
        <w:rPr>
          <w:rFonts w:ascii="Times New Roman" w:hAnsi="Times New Roman" w:cs="Times New Roman"/>
          <w:color w:val="000000" w:themeColor="text1"/>
          <w:sz w:val="24"/>
          <w:szCs w:val="24"/>
          <w:bdr w:val="none" w:sz="0" w:space="0" w:color="auto" w:frame="1"/>
        </w:rPr>
        <w:t> </w:t>
      </w:r>
      <w:proofErr w:type="spellStart"/>
      <w:r w:rsidRPr="004E7580">
        <w:rPr>
          <w:rFonts w:ascii="Times New Roman" w:hAnsi="Times New Roman" w:cs="Times New Roman"/>
          <w:color w:val="000000" w:themeColor="text1"/>
          <w:sz w:val="24"/>
          <w:szCs w:val="24"/>
          <w:bdr w:val="none" w:sz="0" w:space="0" w:color="auto" w:frame="1"/>
        </w:rPr>
        <w:t>URLConnection</w:t>
      </w:r>
      <w:proofErr w:type="spellEnd"/>
      <w:r w:rsidRPr="004E7580">
        <w:rPr>
          <w:rFonts w:ascii="Times New Roman" w:hAnsi="Times New Roman" w:cs="Times New Roman"/>
          <w:color w:val="000000" w:themeColor="text1"/>
          <w:sz w:val="24"/>
          <w:szCs w:val="24"/>
          <w:bdr w:val="none" w:sz="0" w:space="0" w:color="auto" w:frame="1"/>
        </w:rPr>
        <w:t> </w:t>
      </w:r>
      <w:proofErr w:type="spellStart"/>
      <w:r w:rsidRPr="004E7580">
        <w:rPr>
          <w:rFonts w:ascii="Times New Roman" w:hAnsi="Times New Roman" w:cs="Times New Roman"/>
          <w:color w:val="000000" w:themeColor="text1"/>
          <w:sz w:val="24"/>
          <w:szCs w:val="24"/>
          <w:bdr w:val="none" w:sz="0" w:space="0" w:color="auto" w:frame="1"/>
        </w:rPr>
        <w:t>openConnection</w:t>
      </w:r>
      <w:proofErr w:type="spellEnd"/>
      <w:r w:rsidRPr="004E7580">
        <w:rPr>
          <w:rFonts w:ascii="Times New Roman" w:hAnsi="Times New Roman" w:cs="Times New Roman"/>
          <w:color w:val="000000" w:themeColor="text1"/>
          <w:sz w:val="24"/>
          <w:szCs w:val="24"/>
          <w:bdr w:val="none" w:sz="0" w:space="0" w:color="auto" w:frame="1"/>
        </w:rPr>
        <w:t>()</w:t>
      </w:r>
      <w:r w:rsidRPr="004E7580">
        <w:rPr>
          <w:rStyle w:val="keyword"/>
          <w:rFonts w:ascii="Times New Roman" w:hAnsi="Times New Roman" w:cs="Times New Roman"/>
          <w:b/>
          <w:bCs/>
          <w:color w:val="000000" w:themeColor="text1"/>
          <w:sz w:val="24"/>
          <w:szCs w:val="24"/>
          <w:bdr w:val="none" w:sz="0" w:space="0" w:color="auto" w:frame="1"/>
        </w:rPr>
        <w:t>throws</w:t>
      </w:r>
      <w:r w:rsidRPr="004E7580">
        <w:rPr>
          <w:rFonts w:ascii="Times New Roman" w:hAnsi="Times New Roman" w:cs="Times New Roman"/>
          <w:color w:val="000000" w:themeColor="text1"/>
          <w:sz w:val="24"/>
          <w:szCs w:val="24"/>
          <w:bdr w:val="none" w:sz="0" w:space="0" w:color="auto" w:frame="1"/>
        </w:rPr>
        <w:t> </w:t>
      </w:r>
      <w:proofErr w:type="spellStart"/>
      <w:r w:rsidRPr="004E7580">
        <w:rPr>
          <w:rFonts w:ascii="Times New Roman" w:hAnsi="Times New Roman" w:cs="Times New Roman"/>
          <w:color w:val="000000" w:themeColor="text1"/>
          <w:sz w:val="24"/>
          <w:szCs w:val="24"/>
          <w:bdr w:val="none" w:sz="0" w:space="0" w:color="auto" w:frame="1"/>
        </w:rPr>
        <w:t>IOException</w:t>
      </w:r>
      <w:proofErr w:type="spellEnd"/>
      <w:r w:rsidRPr="004E7580">
        <w:rPr>
          <w:rFonts w:ascii="Times New Roman" w:hAnsi="Times New Roman" w:cs="Times New Roman"/>
          <w:color w:val="000000" w:themeColor="text1"/>
          <w:sz w:val="24"/>
          <w:szCs w:val="24"/>
          <w:bdr w:val="none" w:sz="0" w:space="0" w:color="auto" w:frame="1"/>
        </w:rPr>
        <w:t>{}  </w:t>
      </w:r>
    </w:p>
    <w:p w:rsidR="006371BA" w:rsidRPr="004E7580" w:rsidRDefault="006371BA" w:rsidP="004E7580">
      <w:pPr>
        <w:spacing w:after="0" w:line="240" w:lineRule="auto"/>
        <w:jc w:val="both"/>
        <w:rPr>
          <w:rFonts w:ascii="Times New Roman" w:hAnsi="Times New Roman" w:cs="Times New Roman"/>
          <w:color w:val="000000" w:themeColor="text1"/>
          <w:sz w:val="24"/>
          <w:szCs w:val="24"/>
        </w:rPr>
      </w:pPr>
      <w:r w:rsidRPr="004E7580">
        <w:rPr>
          <w:rFonts w:ascii="Times New Roman" w:hAnsi="Times New Roman" w:cs="Times New Roman"/>
          <w:color w:val="000000" w:themeColor="text1"/>
          <w:sz w:val="24"/>
          <w:szCs w:val="24"/>
        </w:rPr>
        <w:pict>
          <v:rect id="_x0000_i1027" style="width:0;height:.75pt" o:hralign="center" o:hrstd="t" o:hrnoshade="t" o:hr="t" fillcolor="#d4d4d4" stroked="f"/>
        </w:pict>
      </w:r>
    </w:p>
    <w:p w:rsidR="006371BA" w:rsidRPr="004E7580" w:rsidRDefault="006371BA" w:rsidP="004E7580">
      <w:pPr>
        <w:pStyle w:val="Heading2"/>
        <w:shd w:val="clear" w:color="auto" w:fill="FFFFFF"/>
        <w:spacing w:line="240" w:lineRule="auto"/>
        <w:jc w:val="both"/>
        <w:rPr>
          <w:rFonts w:ascii="Times New Roman" w:hAnsi="Times New Roman" w:cs="Times New Roman"/>
          <w:b w:val="0"/>
          <w:bCs w:val="0"/>
          <w:color w:val="000000" w:themeColor="text1"/>
          <w:sz w:val="24"/>
          <w:szCs w:val="24"/>
        </w:rPr>
      </w:pPr>
      <w:r w:rsidRPr="004E7580">
        <w:rPr>
          <w:rFonts w:ascii="Times New Roman" w:hAnsi="Times New Roman" w:cs="Times New Roman"/>
          <w:b w:val="0"/>
          <w:bCs w:val="0"/>
          <w:color w:val="000000" w:themeColor="text1"/>
          <w:sz w:val="24"/>
          <w:szCs w:val="24"/>
        </w:rPr>
        <w:t xml:space="preserve">Displaying source code of a webpage by </w:t>
      </w:r>
      <w:proofErr w:type="spellStart"/>
      <w:r w:rsidRPr="004E7580">
        <w:rPr>
          <w:rFonts w:ascii="Times New Roman" w:hAnsi="Times New Roman" w:cs="Times New Roman"/>
          <w:b w:val="0"/>
          <w:bCs w:val="0"/>
          <w:color w:val="000000" w:themeColor="text1"/>
          <w:sz w:val="24"/>
          <w:szCs w:val="24"/>
        </w:rPr>
        <w:t>URLConnecton</w:t>
      </w:r>
      <w:proofErr w:type="spellEnd"/>
      <w:r w:rsidRPr="004E7580">
        <w:rPr>
          <w:rFonts w:ascii="Times New Roman" w:hAnsi="Times New Roman" w:cs="Times New Roman"/>
          <w:b w:val="0"/>
          <w:bCs w:val="0"/>
          <w:color w:val="000000" w:themeColor="text1"/>
          <w:sz w:val="24"/>
          <w:szCs w:val="24"/>
        </w:rPr>
        <w:t xml:space="preserve"> class</w:t>
      </w:r>
    </w:p>
    <w:p w:rsidR="006371BA" w:rsidRPr="004E7580" w:rsidRDefault="006371BA" w:rsidP="004E7580">
      <w:pPr>
        <w:pStyle w:val="NormalWeb"/>
        <w:shd w:val="clear" w:color="auto" w:fill="FFFFFF"/>
        <w:spacing w:after="0" w:afterAutospacing="0"/>
        <w:jc w:val="both"/>
        <w:rPr>
          <w:color w:val="000000" w:themeColor="text1"/>
        </w:rPr>
      </w:pPr>
      <w:r w:rsidRPr="004E7580">
        <w:rPr>
          <w:color w:val="000000" w:themeColor="text1"/>
        </w:rPr>
        <w:t xml:space="preserve">The </w:t>
      </w:r>
      <w:proofErr w:type="spellStart"/>
      <w:r w:rsidRPr="004E7580">
        <w:rPr>
          <w:color w:val="000000" w:themeColor="text1"/>
        </w:rPr>
        <w:t>URLConnection</w:t>
      </w:r>
      <w:proofErr w:type="spellEnd"/>
      <w:r w:rsidRPr="004E7580">
        <w:rPr>
          <w:color w:val="000000" w:themeColor="text1"/>
        </w:rPr>
        <w:t xml:space="preserve"> class provides many methods, we can display all the data of a webpage by using the </w:t>
      </w:r>
      <w:proofErr w:type="spellStart"/>
      <w:proofErr w:type="gramStart"/>
      <w:r w:rsidRPr="004E7580">
        <w:rPr>
          <w:color w:val="000000" w:themeColor="text1"/>
        </w:rPr>
        <w:t>getInputStream</w:t>
      </w:r>
      <w:proofErr w:type="spellEnd"/>
      <w:r w:rsidRPr="004E7580">
        <w:rPr>
          <w:color w:val="000000" w:themeColor="text1"/>
        </w:rPr>
        <w:t>(</w:t>
      </w:r>
      <w:proofErr w:type="gramEnd"/>
      <w:r w:rsidRPr="004E7580">
        <w:rPr>
          <w:color w:val="000000" w:themeColor="text1"/>
        </w:rPr>
        <w:t xml:space="preserve">) method. The </w:t>
      </w:r>
      <w:proofErr w:type="spellStart"/>
      <w:proofErr w:type="gramStart"/>
      <w:r w:rsidRPr="004E7580">
        <w:rPr>
          <w:color w:val="000000" w:themeColor="text1"/>
        </w:rPr>
        <w:t>getInputStream</w:t>
      </w:r>
      <w:proofErr w:type="spellEnd"/>
      <w:r w:rsidRPr="004E7580">
        <w:rPr>
          <w:color w:val="000000" w:themeColor="text1"/>
        </w:rPr>
        <w:t>(</w:t>
      </w:r>
      <w:proofErr w:type="gramEnd"/>
      <w:r w:rsidRPr="004E7580">
        <w:rPr>
          <w:color w:val="000000" w:themeColor="text1"/>
        </w:rPr>
        <w:t>) method returns all the data of the specified URL in the stream that can be read and displayed.</w:t>
      </w:r>
    </w:p>
    <w:p w:rsidR="00765218" w:rsidRPr="00765218" w:rsidRDefault="00765218" w:rsidP="004E7580">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765218">
        <w:rPr>
          <w:rFonts w:ascii="Times New Roman" w:eastAsia="Times New Roman" w:hAnsi="Times New Roman" w:cs="Times New Roman"/>
          <w:b/>
          <w:bCs/>
          <w:color w:val="000000" w:themeColor="text1"/>
          <w:sz w:val="24"/>
          <w:szCs w:val="24"/>
        </w:rPr>
        <w:t>Typically, a client program communicates with a server via a URL follows this sequence of steps:</w:t>
      </w:r>
    </w:p>
    <w:p w:rsidR="00765218" w:rsidRPr="00765218" w:rsidRDefault="00765218" w:rsidP="004E7580">
      <w:pPr>
        <w:numPr>
          <w:ilvl w:val="0"/>
          <w:numId w:val="11"/>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765218">
        <w:rPr>
          <w:rFonts w:ascii="Times New Roman" w:eastAsia="Times New Roman" w:hAnsi="Times New Roman" w:cs="Times New Roman"/>
          <w:color w:val="000000" w:themeColor="text1"/>
          <w:sz w:val="24"/>
          <w:szCs w:val="24"/>
        </w:rPr>
        <w:t>Create a </w:t>
      </w:r>
      <w:r w:rsidRPr="00765218">
        <w:rPr>
          <w:rFonts w:ascii="Times New Roman" w:eastAsia="Times New Roman" w:hAnsi="Times New Roman" w:cs="Times New Roman"/>
          <w:b/>
          <w:bCs/>
          <w:color w:val="000000" w:themeColor="text1"/>
          <w:sz w:val="24"/>
          <w:szCs w:val="24"/>
        </w:rPr>
        <w:t>URL</w:t>
      </w:r>
      <w:r w:rsidRPr="00765218">
        <w:rPr>
          <w:rFonts w:ascii="Times New Roman" w:eastAsia="Times New Roman" w:hAnsi="Times New Roman" w:cs="Times New Roman"/>
          <w:color w:val="000000" w:themeColor="text1"/>
          <w:sz w:val="24"/>
          <w:szCs w:val="24"/>
        </w:rPr>
        <w:t> object.</w:t>
      </w:r>
    </w:p>
    <w:p w:rsidR="00765218" w:rsidRPr="00765218" w:rsidRDefault="00765218" w:rsidP="004E7580">
      <w:pPr>
        <w:numPr>
          <w:ilvl w:val="0"/>
          <w:numId w:val="11"/>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765218">
        <w:rPr>
          <w:rFonts w:ascii="Times New Roman" w:eastAsia="Times New Roman" w:hAnsi="Times New Roman" w:cs="Times New Roman"/>
          <w:color w:val="000000" w:themeColor="text1"/>
          <w:sz w:val="24"/>
          <w:szCs w:val="24"/>
        </w:rPr>
        <w:t xml:space="preserve">Obtain </w:t>
      </w:r>
      <w:proofErr w:type="gramStart"/>
      <w:r w:rsidRPr="00765218">
        <w:rPr>
          <w:rFonts w:ascii="Times New Roman" w:eastAsia="Times New Roman" w:hAnsi="Times New Roman" w:cs="Times New Roman"/>
          <w:color w:val="000000" w:themeColor="text1"/>
          <w:sz w:val="24"/>
          <w:szCs w:val="24"/>
        </w:rPr>
        <w:t>a</w:t>
      </w:r>
      <w:proofErr w:type="gramEnd"/>
      <w:r w:rsidRPr="00765218">
        <w:rPr>
          <w:rFonts w:ascii="Times New Roman" w:eastAsia="Times New Roman" w:hAnsi="Times New Roman" w:cs="Times New Roman"/>
          <w:color w:val="000000" w:themeColor="text1"/>
          <w:sz w:val="24"/>
          <w:szCs w:val="24"/>
        </w:rPr>
        <w:t> </w:t>
      </w:r>
      <w:proofErr w:type="spellStart"/>
      <w:r w:rsidRPr="00765218">
        <w:rPr>
          <w:rFonts w:ascii="Times New Roman" w:eastAsia="Times New Roman" w:hAnsi="Times New Roman" w:cs="Times New Roman"/>
          <w:b/>
          <w:bCs/>
          <w:color w:val="000000" w:themeColor="text1"/>
          <w:sz w:val="24"/>
          <w:szCs w:val="24"/>
        </w:rPr>
        <w:t>URLConnection</w:t>
      </w:r>
      <w:proofErr w:type="spellEnd"/>
      <w:r w:rsidRPr="00765218">
        <w:rPr>
          <w:rFonts w:ascii="Times New Roman" w:eastAsia="Times New Roman" w:hAnsi="Times New Roman" w:cs="Times New Roman"/>
          <w:color w:val="000000" w:themeColor="text1"/>
          <w:sz w:val="24"/>
          <w:szCs w:val="24"/>
        </w:rPr>
        <w:t> object from the </w:t>
      </w:r>
      <w:r w:rsidRPr="00765218">
        <w:rPr>
          <w:rFonts w:ascii="Times New Roman" w:eastAsia="Times New Roman" w:hAnsi="Times New Roman" w:cs="Times New Roman"/>
          <w:b/>
          <w:bCs/>
          <w:color w:val="000000" w:themeColor="text1"/>
          <w:sz w:val="24"/>
          <w:szCs w:val="24"/>
        </w:rPr>
        <w:t>URL</w:t>
      </w:r>
      <w:r w:rsidRPr="00765218">
        <w:rPr>
          <w:rFonts w:ascii="Times New Roman" w:eastAsia="Times New Roman" w:hAnsi="Times New Roman" w:cs="Times New Roman"/>
          <w:color w:val="000000" w:themeColor="text1"/>
          <w:sz w:val="24"/>
          <w:szCs w:val="24"/>
        </w:rPr>
        <w:t>.</w:t>
      </w:r>
    </w:p>
    <w:p w:rsidR="00765218" w:rsidRPr="00765218" w:rsidRDefault="00765218" w:rsidP="004E7580">
      <w:pPr>
        <w:numPr>
          <w:ilvl w:val="0"/>
          <w:numId w:val="11"/>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765218">
        <w:rPr>
          <w:rFonts w:ascii="Times New Roman" w:eastAsia="Times New Roman" w:hAnsi="Times New Roman" w:cs="Times New Roman"/>
          <w:color w:val="000000" w:themeColor="text1"/>
          <w:sz w:val="24"/>
          <w:szCs w:val="24"/>
        </w:rPr>
        <w:t>Configure the </w:t>
      </w:r>
      <w:proofErr w:type="spellStart"/>
      <w:r w:rsidRPr="00765218">
        <w:rPr>
          <w:rFonts w:ascii="Times New Roman" w:eastAsia="Times New Roman" w:hAnsi="Times New Roman" w:cs="Times New Roman"/>
          <w:b/>
          <w:bCs/>
          <w:color w:val="000000" w:themeColor="text1"/>
          <w:sz w:val="24"/>
          <w:szCs w:val="24"/>
        </w:rPr>
        <w:t>URLConnection</w:t>
      </w:r>
      <w:proofErr w:type="spellEnd"/>
      <w:r w:rsidRPr="00765218">
        <w:rPr>
          <w:rFonts w:ascii="Times New Roman" w:eastAsia="Times New Roman" w:hAnsi="Times New Roman" w:cs="Times New Roman"/>
          <w:color w:val="000000" w:themeColor="text1"/>
          <w:sz w:val="24"/>
          <w:szCs w:val="24"/>
        </w:rPr>
        <w:t>.</w:t>
      </w:r>
    </w:p>
    <w:p w:rsidR="00765218" w:rsidRPr="00765218" w:rsidRDefault="00765218" w:rsidP="004E7580">
      <w:pPr>
        <w:numPr>
          <w:ilvl w:val="0"/>
          <w:numId w:val="11"/>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765218">
        <w:rPr>
          <w:rFonts w:ascii="Times New Roman" w:eastAsia="Times New Roman" w:hAnsi="Times New Roman" w:cs="Times New Roman"/>
          <w:color w:val="000000" w:themeColor="text1"/>
          <w:sz w:val="24"/>
          <w:szCs w:val="24"/>
        </w:rPr>
        <w:t>Read the header fields.</w:t>
      </w:r>
    </w:p>
    <w:p w:rsidR="00765218" w:rsidRPr="00765218" w:rsidRDefault="00765218" w:rsidP="004E7580">
      <w:pPr>
        <w:numPr>
          <w:ilvl w:val="0"/>
          <w:numId w:val="11"/>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765218">
        <w:rPr>
          <w:rFonts w:ascii="Times New Roman" w:eastAsia="Times New Roman" w:hAnsi="Times New Roman" w:cs="Times New Roman"/>
          <w:color w:val="000000" w:themeColor="text1"/>
          <w:sz w:val="24"/>
          <w:szCs w:val="24"/>
        </w:rPr>
        <w:t>Get an input stream and read data.</w:t>
      </w:r>
    </w:p>
    <w:p w:rsidR="00765218" w:rsidRPr="00765218" w:rsidRDefault="00765218" w:rsidP="004E7580">
      <w:pPr>
        <w:numPr>
          <w:ilvl w:val="0"/>
          <w:numId w:val="11"/>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765218">
        <w:rPr>
          <w:rFonts w:ascii="Times New Roman" w:eastAsia="Times New Roman" w:hAnsi="Times New Roman" w:cs="Times New Roman"/>
          <w:color w:val="000000" w:themeColor="text1"/>
          <w:sz w:val="24"/>
          <w:szCs w:val="24"/>
        </w:rPr>
        <w:t>Get an output stream and write data.</w:t>
      </w:r>
    </w:p>
    <w:p w:rsidR="00765218" w:rsidRPr="00765218" w:rsidRDefault="00765218" w:rsidP="004E7580">
      <w:pPr>
        <w:numPr>
          <w:ilvl w:val="0"/>
          <w:numId w:val="11"/>
        </w:numPr>
        <w:shd w:val="clear" w:color="auto" w:fill="FFFFFF"/>
        <w:spacing w:after="0" w:line="240" w:lineRule="auto"/>
        <w:ind w:left="0"/>
        <w:jc w:val="both"/>
        <w:rPr>
          <w:rFonts w:ascii="Times New Roman" w:eastAsia="Times New Roman" w:hAnsi="Times New Roman" w:cs="Times New Roman"/>
          <w:color w:val="000000" w:themeColor="text1"/>
          <w:sz w:val="24"/>
          <w:szCs w:val="24"/>
        </w:rPr>
      </w:pPr>
      <w:r w:rsidRPr="00765218">
        <w:rPr>
          <w:rFonts w:ascii="Times New Roman" w:eastAsia="Times New Roman" w:hAnsi="Times New Roman" w:cs="Times New Roman"/>
          <w:color w:val="000000" w:themeColor="text1"/>
          <w:sz w:val="24"/>
          <w:szCs w:val="24"/>
        </w:rPr>
        <w:t>Close the </w:t>
      </w:r>
      <w:r w:rsidRPr="00765218">
        <w:rPr>
          <w:rFonts w:ascii="Times New Roman" w:eastAsia="Times New Roman" w:hAnsi="Times New Roman" w:cs="Times New Roman"/>
          <w:b/>
          <w:bCs/>
          <w:color w:val="000000" w:themeColor="text1"/>
          <w:sz w:val="24"/>
          <w:szCs w:val="24"/>
        </w:rPr>
        <w:t>connection</w:t>
      </w:r>
      <w:r w:rsidRPr="00765218">
        <w:rPr>
          <w:rFonts w:ascii="Times New Roman" w:eastAsia="Times New Roman" w:hAnsi="Times New Roman" w:cs="Times New Roman"/>
          <w:color w:val="000000" w:themeColor="text1"/>
          <w:sz w:val="24"/>
          <w:szCs w:val="24"/>
        </w:rPr>
        <w:t>.</w:t>
      </w:r>
    </w:p>
    <w:p w:rsidR="009E04C5" w:rsidRDefault="009E04C5" w:rsidP="004E7580">
      <w:pPr>
        <w:spacing w:after="0" w:line="240" w:lineRule="auto"/>
        <w:jc w:val="both"/>
        <w:textAlignment w:val="baseline"/>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lastRenderedPageBreak/>
        <w:t>TCP/IP-style networking provides a serialized, predictable, reliable stream of packet data. This is not without its cost, however. TCP includes algorithms for dealing with congestion control on crowded networks, as well as pessimistic expectations about packet loss. This leads to inefficient way to transport data.</w:t>
      </w:r>
      <w:r w:rsidRPr="009E04C5">
        <w:rPr>
          <w:rFonts w:ascii="Times New Roman" w:eastAsia="Times New Roman" w:hAnsi="Times New Roman" w:cs="Times New Roman"/>
          <w:color w:val="000000" w:themeColor="text1"/>
          <w:sz w:val="24"/>
          <w:szCs w:val="24"/>
        </w:rPr>
        <w:br/>
        <w:t>Clients and servers that communicate via a reliable channel, such as a TCP socket, have a dedicated point-to-point channel between themselves. To communicate, they establish a connection, transmit the data, and then close the connection. All data sent over the channel is received in the same order in which it was sent. This is guaranteed by the channel.</w:t>
      </w:r>
      <w:r w:rsidRPr="009E04C5">
        <w:rPr>
          <w:rFonts w:ascii="Times New Roman" w:eastAsia="Times New Roman" w:hAnsi="Times New Roman" w:cs="Times New Roman"/>
          <w:color w:val="000000" w:themeColor="text1"/>
          <w:sz w:val="24"/>
          <w:szCs w:val="24"/>
        </w:rPr>
        <w:br/>
        <w:t xml:space="preserve">In contrast, applications that communicate via </w:t>
      </w:r>
      <w:proofErr w:type="spellStart"/>
      <w:r w:rsidRPr="009E04C5">
        <w:rPr>
          <w:rFonts w:ascii="Times New Roman" w:eastAsia="Times New Roman" w:hAnsi="Times New Roman" w:cs="Times New Roman"/>
          <w:color w:val="000000" w:themeColor="text1"/>
          <w:sz w:val="24"/>
          <w:szCs w:val="24"/>
        </w:rPr>
        <w:t>datagrams</w:t>
      </w:r>
      <w:proofErr w:type="spellEnd"/>
      <w:r w:rsidRPr="009E04C5">
        <w:rPr>
          <w:rFonts w:ascii="Times New Roman" w:eastAsia="Times New Roman" w:hAnsi="Times New Roman" w:cs="Times New Roman"/>
          <w:color w:val="000000" w:themeColor="text1"/>
          <w:sz w:val="24"/>
          <w:szCs w:val="24"/>
        </w:rPr>
        <w:t xml:space="preserve"> send and receive completely independent packets of information. These clients and servers do not have and do not need a dedicated point-to-point channel. The delivery of </w:t>
      </w:r>
      <w:proofErr w:type="spellStart"/>
      <w:r w:rsidRPr="009E04C5">
        <w:rPr>
          <w:rFonts w:ascii="Times New Roman" w:eastAsia="Times New Roman" w:hAnsi="Times New Roman" w:cs="Times New Roman"/>
          <w:color w:val="000000" w:themeColor="text1"/>
          <w:sz w:val="24"/>
          <w:szCs w:val="24"/>
        </w:rPr>
        <w:t>datagrams</w:t>
      </w:r>
      <w:proofErr w:type="spellEnd"/>
      <w:r w:rsidRPr="009E04C5">
        <w:rPr>
          <w:rFonts w:ascii="Times New Roman" w:eastAsia="Times New Roman" w:hAnsi="Times New Roman" w:cs="Times New Roman"/>
          <w:color w:val="000000" w:themeColor="text1"/>
          <w:sz w:val="24"/>
          <w:szCs w:val="24"/>
        </w:rPr>
        <w:t xml:space="preserve"> to their destinations is not guaranteed. Nor is the order of their arrival.</w:t>
      </w:r>
    </w:p>
    <w:p w:rsidR="00960808" w:rsidRPr="009E04C5" w:rsidRDefault="00960808" w:rsidP="004E7580">
      <w:pPr>
        <w:spacing w:after="0" w:line="240" w:lineRule="auto"/>
        <w:jc w:val="both"/>
        <w:textAlignment w:val="baseline"/>
        <w:rPr>
          <w:rFonts w:ascii="Times New Roman" w:eastAsia="Times New Roman" w:hAnsi="Times New Roman" w:cs="Times New Roman"/>
          <w:color w:val="000000" w:themeColor="text1"/>
          <w:sz w:val="24"/>
          <w:szCs w:val="24"/>
        </w:rPr>
      </w:pPr>
    </w:p>
    <w:p w:rsidR="009E04C5" w:rsidRPr="009E04C5" w:rsidRDefault="009E04C5" w:rsidP="004E7580">
      <w:pPr>
        <w:spacing w:after="0" w:line="240" w:lineRule="auto"/>
        <w:jc w:val="both"/>
        <w:textAlignment w:val="baseline"/>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b/>
          <w:bCs/>
          <w:color w:val="000000" w:themeColor="text1"/>
          <w:sz w:val="24"/>
          <w:szCs w:val="24"/>
        </w:rPr>
        <w:t>Datagram</w:t>
      </w:r>
    </w:p>
    <w:p w:rsidR="009E04C5" w:rsidRPr="009E04C5" w:rsidRDefault="009E04C5" w:rsidP="004E7580">
      <w:pPr>
        <w:spacing w:after="0" w:line="240" w:lineRule="auto"/>
        <w:jc w:val="both"/>
        <w:textAlignment w:val="baseline"/>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A datagram is an independent, self-contained message sent over the network whose arrival, arrival time, and content are not guaranteed.</w:t>
      </w:r>
    </w:p>
    <w:p w:rsidR="009E04C5" w:rsidRPr="009E04C5" w:rsidRDefault="009E04C5" w:rsidP="004E7580">
      <w:pPr>
        <w:numPr>
          <w:ilvl w:val="0"/>
          <w:numId w:val="14"/>
        </w:numPr>
        <w:spacing w:after="0" w:line="240" w:lineRule="auto"/>
        <w:ind w:left="540"/>
        <w:jc w:val="both"/>
        <w:textAlignment w:val="baseline"/>
        <w:rPr>
          <w:rFonts w:ascii="Times New Roman" w:eastAsia="Times New Roman" w:hAnsi="Times New Roman" w:cs="Times New Roman"/>
          <w:color w:val="000000" w:themeColor="text1"/>
          <w:sz w:val="24"/>
          <w:szCs w:val="24"/>
        </w:rPr>
      </w:pPr>
      <w:proofErr w:type="spellStart"/>
      <w:r w:rsidRPr="009E04C5">
        <w:rPr>
          <w:rFonts w:ascii="Times New Roman" w:eastAsia="Times New Roman" w:hAnsi="Times New Roman" w:cs="Times New Roman"/>
          <w:color w:val="000000" w:themeColor="text1"/>
          <w:sz w:val="24"/>
          <w:szCs w:val="24"/>
        </w:rPr>
        <w:t>Datagrams</w:t>
      </w:r>
      <w:proofErr w:type="spellEnd"/>
      <w:r w:rsidRPr="009E04C5">
        <w:rPr>
          <w:rFonts w:ascii="Times New Roman" w:eastAsia="Times New Roman" w:hAnsi="Times New Roman" w:cs="Times New Roman"/>
          <w:color w:val="000000" w:themeColor="text1"/>
          <w:sz w:val="24"/>
          <w:szCs w:val="24"/>
        </w:rPr>
        <w:t xml:space="preserve"> plays a vital role as an alternative.</w:t>
      </w:r>
    </w:p>
    <w:p w:rsidR="009E04C5" w:rsidRPr="009E04C5" w:rsidRDefault="009E04C5" w:rsidP="004E7580">
      <w:pPr>
        <w:numPr>
          <w:ilvl w:val="0"/>
          <w:numId w:val="14"/>
        </w:numPr>
        <w:spacing w:after="0" w:line="240" w:lineRule="auto"/>
        <w:ind w:left="540"/>
        <w:jc w:val="both"/>
        <w:textAlignment w:val="baseline"/>
        <w:rPr>
          <w:rFonts w:ascii="Times New Roman" w:eastAsia="Times New Roman" w:hAnsi="Times New Roman" w:cs="Times New Roman"/>
          <w:color w:val="000000" w:themeColor="text1"/>
          <w:sz w:val="24"/>
          <w:szCs w:val="24"/>
        </w:rPr>
      </w:pPr>
      <w:proofErr w:type="spellStart"/>
      <w:r w:rsidRPr="009E04C5">
        <w:rPr>
          <w:rFonts w:ascii="Times New Roman" w:eastAsia="Times New Roman" w:hAnsi="Times New Roman" w:cs="Times New Roman"/>
          <w:color w:val="000000" w:themeColor="text1"/>
          <w:sz w:val="24"/>
          <w:szCs w:val="24"/>
        </w:rPr>
        <w:t>Datagrams</w:t>
      </w:r>
      <w:proofErr w:type="spellEnd"/>
      <w:r w:rsidRPr="009E04C5">
        <w:rPr>
          <w:rFonts w:ascii="Times New Roman" w:eastAsia="Times New Roman" w:hAnsi="Times New Roman" w:cs="Times New Roman"/>
          <w:color w:val="000000" w:themeColor="text1"/>
          <w:sz w:val="24"/>
          <w:szCs w:val="24"/>
        </w:rPr>
        <w:t xml:space="preserve"> are bundles of information passed between machines. Once the datagram has been released to its intended target, there is no assurance that it will arrive or even that someone will be there to catch it.</w:t>
      </w:r>
    </w:p>
    <w:p w:rsidR="009E04C5" w:rsidRPr="009E04C5" w:rsidRDefault="009E04C5" w:rsidP="004E7580">
      <w:pPr>
        <w:numPr>
          <w:ilvl w:val="0"/>
          <w:numId w:val="14"/>
        </w:numPr>
        <w:spacing w:after="0" w:line="240" w:lineRule="auto"/>
        <w:ind w:left="540"/>
        <w:jc w:val="both"/>
        <w:textAlignment w:val="baseline"/>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Likewise, when the datagram is received, there is no assurance that it hasn’t been damaged in transit or that whoever sent it is still there to receive a response and it is crucial point to note.</w:t>
      </w:r>
    </w:p>
    <w:p w:rsidR="009E04C5" w:rsidRPr="009E04C5" w:rsidRDefault="009E04C5" w:rsidP="004E7580">
      <w:pPr>
        <w:spacing w:after="0" w:line="240" w:lineRule="auto"/>
        <w:jc w:val="both"/>
        <w:textAlignment w:val="baseline"/>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 xml:space="preserve">Java implements </w:t>
      </w:r>
      <w:proofErr w:type="spellStart"/>
      <w:r w:rsidRPr="009E04C5">
        <w:rPr>
          <w:rFonts w:ascii="Times New Roman" w:eastAsia="Times New Roman" w:hAnsi="Times New Roman" w:cs="Times New Roman"/>
          <w:color w:val="000000" w:themeColor="text1"/>
          <w:sz w:val="24"/>
          <w:szCs w:val="24"/>
        </w:rPr>
        <w:t>datagrams</w:t>
      </w:r>
      <w:proofErr w:type="spellEnd"/>
      <w:r w:rsidRPr="009E04C5">
        <w:rPr>
          <w:rFonts w:ascii="Times New Roman" w:eastAsia="Times New Roman" w:hAnsi="Times New Roman" w:cs="Times New Roman"/>
          <w:color w:val="000000" w:themeColor="text1"/>
          <w:sz w:val="24"/>
          <w:szCs w:val="24"/>
        </w:rPr>
        <w:t xml:space="preserve"> on top of the UDP (User Datagram Protocol) protocol by using two classes:</w:t>
      </w:r>
    </w:p>
    <w:p w:rsidR="009E04C5" w:rsidRPr="009E04C5" w:rsidRDefault="009E04C5" w:rsidP="004E7580">
      <w:pPr>
        <w:numPr>
          <w:ilvl w:val="0"/>
          <w:numId w:val="15"/>
        </w:numPr>
        <w:spacing w:after="0" w:line="240" w:lineRule="auto"/>
        <w:ind w:left="540"/>
        <w:jc w:val="both"/>
        <w:textAlignment w:val="baseline"/>
        <w:rPr>
          <w:rFonts w:ascii="Times New Roman" w:eastAsia="Times New Roman" w:hAnsi="Times New Roman" w:cs="Times New Roman"/>
          <w:color w:val="000000" w:themeColor="text1"/>
          <w:sz w:val="24"/>
          <w:szCs w:val="24"/>
        </w:rPr>
      </w:pPr>
      <w:proofErr w:type="spellStart"/>
      <w:r w:rsidRPr="004E7580">
        <w:rPr>
          <w:rFonts w:ascii="Times New Roman" w:eastAsia="Times New Roman" w:hAnsi="Times New Roman" w:cs="Times New Roman"/>
          <w:b/>
          <w:bCs/>
          <w:color w:val="000000" w:themeColor="text1"/>
          <w:sz w:val="24"/>
          <w:szCs w:val="24"/>
        </w:rPr>
        <w:t>DatagramPacket</w:t>
      </w:r>
      <w:proofErr w:type="spellEnd"/>
      <w:r w:rsidRPr="009E04C5">
        <w:rPr>
          <w:rFonts w:ascii="Times New Roman" w:eastAsia="Times New Roman" w:hAnsi="Times New Roman" w:cs="Times New Roman"/>
          <w:color w:val="000000" w:themeColor="text1"/>
          <w:sz w:val="24"/>
          <w:szCs w:val="24"/>
        </w:rPr>
        <w:t> object is the data container.</w:t>
      </w:r>
    </w:p>
    <w:p w:rsidR="009E04C5" w:rsidRPr="009E04C5" w:rsidRDefault="009E04C5" w:rsidP="004E7580">
      <w:pPr>
        <w:numPr>
          <w:ilvl w:val="0"/>
          <w:numId w:val="15"/>
        </w:numPr>
        <w:spacing w:after="0" w:line="240" w:lineRule="auto"/>
        <w:ind w:left="540"/>
        <w:jc w:val="both"/>
        <w:textAlignment w:val="baseline"/>
        <w:rPr>
          <w:rFonts w:ascii="Times New Roman" w:eastAsia="Times New Roman" w:hAnsi="Times New Roman" w:cs="Times New Roman"/>
          <w:color w:val="000000" w:themeColor="text1"/>
          <w:sz w:val="24"/>
          <w:szCs w:val="24"/>
        </w:rPr>
      </w:pPr>
      <w:proofErr w:type="spellStart"/>
      <w:r w:rsidRPr="004E7580">
        <w:rPr>
          <w:rFonts w:ascii="Times New Roman" w:eastAsia="Times New Roman" w:hAnsi="Times New Roman" w:cs="Times New Roman"/>
          <w:b/>
          <w:bCs/>
          <w:color w:val="000000" w:themeColor="text1"/>
          <w:sz w:val="24"/>
          <w:szCs w:val="24"/>
        </w:rPr>
        <w:t>DatagramSocket</w:t>
      </w:r>
      <w:proofErr w:type="spellEnd"/>
      <w:r w:rsidRPr="009E04C5">
        <w:rPr>
          <w:rFonts w:ascii="Times New Roman" w:eastAsia="Times New Roman" w:hAnsi="Times New Roman" w:cs="Times New Roman"/>
          <w:color w:val="000000" w:themeColor="text1"/>
          <w:sz w:val="24"/>
          <w:szCs w:val="24"/>
        </w:rPr>
        <w:t xml:space="preserve"> is the mechanism used to send or receive the </w:t>
      </w:r>
      <w:proofErr w:type="spellStart"/>
      <w:r w:rsidRPr="009E04C5">
        <w:rPr>
          <w:rFonts w:ascii="Times New Roman" w:eastAsia="Times New Roman" w:hAnsi="Times New Roman" w:cs="Times New Roman"/>
          <w:color w:val="000000" w:themeColor="text1"/>
          <w:sz w:val="24"/>
          <w:szCs w:val="24"/>
        </w:rPr>
        <w:t>DatagramPackets</w:t>
      </w:r>
      <w:proofErr w:type="spellEnd"/>
      <w:r w:rsidRPr="009E04C5">
        <w:rPr>
          <w:rFonts w:ascii="Times New Roman" w:eastAsia="Times New Roman" w:hAnsi="Times New Roman" w:cs="Times New Roman"/>
          <w:color w:val="000000" w:themeColor="text1"/>
          <w:sz w:val="24"/>
          <w:szCs w:val="24"/>
        </w:rPr>
        <w:t>.</w:t>
      </w:r>
    </w:p>
    <w:p w:rsidR="009E04C5" w:rsidRPr="009E04C5" w:rsidRDefault="009E04C5" w:rsidP="004E7580">
      <w:pPr>
        <w:spacing w:after="0" w:line="240" w:lineRule="auto"/>
        <w:jc w:val="both"/>
        <w:textAlignment w:val="baseline"/>
        <w:rPr>
          <w:rFonts w:ascii="Times New Roman" w:eastAsia="Times New Roman" w:hAnsi="Times New Roman" w:cs="Times New Roman"/>
          <w:color w:val="000000" w:themeColor="text1"/>
          <w:sz w:val="24"/>
          <w:szCs w:val="24"/>
        </w:rPr>
      </w:pPr>
      <w:hyperlink r:id="rId11" w:history="1">
        <w:proofErr w:type="spellStart"/>
        <w:r w:rsidRPr="004E7580">
          <w:rPr>
            <w:rFonts w:ascii="Times New Roman" w:eastAsia="Times New Roman" w:hAnsi="Times New Roman" w:cs="Times New Roman"/>
            <w:b/>
            <w:bCs/>
            <w:color w:val="000000" w:themeColor="text1"/>
            <w:sz w:val="24"/>
            <w:szCs w:val="24"/>
          </w:rPr>
          <w:t>DatagramSocket</w:t>
        </w:r>
        <w:proofErr w:type="spellEnd"/>
        <w:r w:rsidRPr="004E7580">
          <w:rPr>
            <w:rFonts w:ascii="Times New Roman" w:eastAsia="Times New Roman" w:hAnsi="Times New Roman" w:cs="Times New Roman"/>
            <w:b/>
            <w:bCs/>
            <w:color w:val="000000" w:themeColor="text1"/>
            <w:sz w:val="24"/>
            <w:szCs w:val="24"/>
          </w:rPr>
          <w:t xml:space="preserve"> Class</w:t>
        </w:r>
      </w:hyperlink>
    </w:p>
    <w:p w:rsidR="009E04C5" w:rsidRPr="009E04C5" w:rsidRDefault="009E04C5" w:rsidP="004E7580">
      <w:pPr>
        <w:spacing w:after="0" w:line="240" w:lineRule="auto"/>
        <w:jc w:val="both"/>
        <w:textAlignment w:val="baseline"/>
        <w:rPr>
          <w:ins w:id="0" w:author="Unknown"/>
          <w:rFonts w:ascii="Times New Roman" w:eastAsia="Times New Roman" w:hAnsi="Times New Roman" w:cs="Times New Roman"/>
          <w:color w:val="000000" w:themeColor="text1"/>
          <w:sz w:val="24"/>
          <w:szCs w:val="24"/>
        </w:rPr>
      </w:pPr>
    </w:p>
    <w:p w:rsidR="009E04C5" w:rsidRPr="00960808" w:rsidRDefault="009E04C5" w:rsidP="00960808">
      <w:pPr>
        <w:spacing w:after="0"/>
        <w:rPr>
          <w:ins w:id="1" w:author="Unknown"/>
          <w:rFonts w:ascii="Times New Roman" w:hAnsi="Times New Roman" w:cs="Times New Roman"/>
          <w:color w:val="000000" w:themeColor="text1"/>
          <w:sz w:val="24"/>
          <w:szCs w:val="24"/>
        </w:rPr>
      </w:pPr>
      <w:proofErr w:type="spellStart"/>
      <w:ins w:id="2" w:author="Unknown">
        <w:r w:rsidRPr="00960808">
          <w:rPr>
            <w:rFonts w:ascii="Times New Roman" w:hAnsi="Times New Roman" w:cs="Times New Roman"/>
            <w:color w:val="000000" w:themeColor="text1"/>
            <w:sz w:val="24"/>
            <w:szCs w:val="24"/>
          </w:rPr>
          <w:t>DatagramSocket</w:t>
        </w:r>
        <w:proofErr w:type="spellEnd"/>
        <w:r w:rsidRPr="00960808">
          <w:rPr>
            <w:rFonts w:ascii="Times New Roman" w:hAnsi="Times New Roman" w:cs="Times New Roman"/>
            <w:color w:val="000000" w:themeColor="text1"/>
            <w:sz w:val="24"/>
            <w:szCs w:val="24"/>
          </w:rPr>
          <w:t xml:space="preserve"> defines four public constructors. They are shown here:</w:t>
        </w:r>
      </w:ins>
    </w:p>
    <w:p w:rsidR="009E04C5" w:rsidRPr="00960808" w:rsidRDefault="009E04C5" w:rsidP="00960808">
      <w:pPr>
        <w:spacing w:after="0"/>
        <w:rPr>
          <w:ins w:id="3" w:author="Unknown"/>
          <w:rFonts w:ascii="Times New Roman" w:hAnsi="Times New Roman" w:cs="Times New Roman"/>
          <w:color w:val="000000" w:themeColor="text1"/>
          <w:sz w:val="24"/>
          <w:szCs w:val="24"/>
        </w:rPr>
      </w:pPr>
      <w:proofErr w:type="spellStart"/>
      <w:proofErr w:type="gramStart"/>
      <w:ins w:id="4" w:author="Unknown">
        <w:r w:rsidRPr="00960808">
          <w:rPr>
            <w:rFonts w:ascii="Times New Roman" w:hAnsi="Times New Roman" w:cs="Times New Roman"/>
            <w:b/>
            <w:bCs/>
            <w:color w:val="000000" w:themeColor="text1"/>
            <w:sz w:val="24"/>
            <w:szCs w:val="24"/>
          </w:rPr>
          <w:t>DatagramSocket</w:t>
        </w:r>
        <w:proofErr w:type="spellEnd"/>
        <w:r w:rsidRPr="00960808">
          <w:rPr>
            <w:rFonts w:ascii="Times New Roman" w:hAnsi="Times New Roman" w:cs="Times New Roman"/>
            <w:b/>
            <w:bCs/>
            <w:color w:val="000000" w:themeColor="text1"/>
            <w:sz w:val="24"/>
            <w:szCs w:val="24"/>
          </w:rPr>
          <w:t>(</w:t>
        </w:r>
        <w:proofErr w:type="gramEnd"/>
        <w:r w:rsidRPr="00960808">
          <w:rPr>
            <w:rFonts w:ascii="Times New Roman" w:hAnsi="Times New Roman" w:cs="Times New Roman"/>
            <w:b/>
            <w:bCs/>
            <w:color w:val="000000" w:themeColor="text1"/>
            <w:sz w:val="24"/>
            <w:szCs w:val="24"/>
          </w:rPr>
          <w:t xml:space="preserve"> ) throws </w:t>
        </w:r>
        <w:proofErr w:type="spellStart"/>
        <w:r w:rsidRPr="00960808">
          <w:rPr>
            <w:rFonts w:ascii="Times New Roman" w:hAnsi="Times New Roman" w:cs="Times New Roman"/>
            <w:b/>
            <w:bCs/>
            <w:color w:val="000000" w:themeColor="text1"/>
            <w:sz w:val="24"/>
            <w:szCs w:val="24"/>
          </w:rPr>
          <w:t>SocketException</w:t>
        </w:r>
        <w:proofErr w:type="spellEnd"/>
        <w:r w:rsidRPr="00960808">
          <w:rPr>
            <w:rFonts w:ascii="Times New Roman" w:hAnsi="Times New Roman" w:cs="Times New Roman"/>
            <w:b/>
            <w:bCs/>
            <w:color w:val="000000" w:themeColor="text1"/>
            <w:sz w:val="24"/>
            <w:szCs w:val="24"/>
          </w:rPr>
          <w:t xml:space="preserve"> :</w:t>
        </w:r>
        <w:r w:rsidRPr="00960808">
          <w:rPr>
            <w:rFonts w:ascii="Times New Roman" w:hAnsi="Times New Roman" w:cs="Times New Roman"/>
            <w:color w:val="000000" w:themeColor="text1"/>
            <w:sz w:val="24"/>
            <w:szCs w:val="24"/>
          </w:rPr>
          <w:t xml:space="preserve"> It creates a </w:t>
        </w:r>
        <w:proofErr w:type="spellStart"/>
        <w:r w:rsidRPr="00960808">
          <w:rPr>
            <w:rFonts w:ascii="Times New Roman" w:hAnsi="Times New Roman" w:cs="Times New Roman"/>
            <w:color w:val="000000" w:themeColor="text1"/>
            <w:sz w:val="24"/>
            <w:szCs w:val="24"/>
          </w:rPr>
          <w:t>DatagramSocket</w:t>
        </w:r>
        <w:proofErr w:type="spellEnd"/>
        <w:r w:rsidRPr="00960808">
          <w:rPr>
            <w:rFonts w:ascii="Times New Roman" w:hAnsi="Times New Roman" w:cs="Times New Roman"/>
            <w:color w:val="000000" w:themeColor="text1"/>
            <w:sz w:val="24"/>
            <w:szCs w:val="24"/>
          </w:rPr>
          <w:t xml:space="preserve"> bound to any unused port on the local computer.</w:t>
        </w:r>
      </w:ins>
    </w:p>
    <w:p w:rsidR="009E04C5" w:rsidRPr="00960808" w:rsidRDefault="009E04C5" w:rsidP="00960808">
      <w:pPr>
        <w:spacing w:after="0"/>
        <w:rPr>
          <w:ins w:id="5" w:author="Unknown"/>
          <w:rFonts w:ascii="Times New Roman" w:hAnsi="Times New Roman" w:cs="Times New Roman"/>
          <w:color w:val="000000" w:themeColor="text1"/>
          <w:sz w:val="24"/>
          <w:szCs w:val="24"/>
        </w:rPr>
      </w:pPr>
      <w:proofErr w:type="spellStart"/>
      <w:proofErr w:type="gramStart"/>
      <w:ins w:id="6" w:author="Unknown">
        <w:r w:rsidRPr="00960808">
          <w:rPr>
            <w:rFonts w:ascii="Times New Roman" w:hAnsi="Times New Roman" w:cs="Times New Roman"/>
            <w:b/>
            <w:bCs/>
            <w:color w:val="000000" w:themeColor="text1"/>
            <w:sz w:val="24"/>
            <w:szCs w:val="24"/>
          </w:rPr>
          <w:t>DatagramSocket</w:t>
        </w:r>
        <w:proofErr w:type="spellEnd"/>
        <w:r w:rsidRPr="00960808">
          <w:rPr>
            <w:rFonts w:ascii="Times New Roman" w:hAnsi="Times New Roman" w:cs="Times New Roman"/>
            <w:b/>
            <w:bCs/>
            <w:color w:val="000000" w:themeColor="text1"/>
            <w:sz w:val="24"/>
            <w:szCs w:val="24"/>
          </w:rPr>
          <w:t>(</w:t>
        </w:r>
        <w:proofErr w:type="spellStart"/>
        <w:proofErr w:type="gramEnd"/>
        <w:r w:rsidRPr="00960808">
          <w:rPr>
            <w:rFonts w:ascii="Times New Roman" w:hAnsi="Times New Roman" w:cs="Times New Roman"/>
            <w:b/>
            <w:bCs/>
            <w:color w:val="000000" w:themeColor="text1"/>
            <w:sz w:val="24"/>
            <w:szCs w:val="24"/>
          </w:rPr>
          <w:t>int</w:t>
        </w:r>
        <w:proofErr w:type="spellEnd"/>
        <w:r w:rsidRPr="00960808">
          <w:rPr>
            <w:rFonts w:ascii="Times New Roman" w:hAnsi="Times New Roman" w:cs="Times New Roman"/>
            <w:b/>
            <w:bCs/>
            <w:color w:val="000000" w:themeColor="text1"/>
            <w:sz w:val="24"/>
            <w:szCs w:val="24"/>
          </w:rPr>
          <w:t xml:space="preserve"> port) throws </w:t>
        </w:r>
        <w:proofErr w:type="spellStart"/>
        <w:r w:rsidRPr="00960808">
          <w:rPr>
            <w:rFonts w:ascii="Times New Roman" w:hAnsi="Times New Roman" w:cs="Times New Roman"/>
            <w:b/>
            <w:bCs/>
            <w:color w:val="000000" w:themeColor="text1"/>
            <w:sz w:val="24"/>
            <w:szCs w:val="24"/>
          </w:rPr>
          <w:t>SocketException</w:t>
        </w:r>
        <w:proofErr w:type="spellEnd"/>
        <w:r w:rsidRPr="00960808">
          <w:rPr>
            <w:rFonts w:ascii="Times New Roman" w:hAnsi="Times New Roman" w:cs="Times New Roman"/>
            <w:b/>
            <w:bCs/>
            <w:color w:val="000000" w:themeColor="text1"/>
            <w:sz w:val="24"/>
            <w:szCs w:val="24"/>
          </w:rPr>
          <w:t xml:space="preserve"> :</w:t>
        </w:r>
        <w:r w:rsidRPr="00960808">
          <w:rPr>
            <w:rFonts w:ascii="Times New Roman" w:hAnsi="Times New Roman" w:cs="Times New Roman"/>
            <w:color w:val="000000" w:themeColor="text1"/>
            <w:sz w:val="24"/>
            <w:szCs w:val="24"/>
          </w:rPr>
          <w:t xml:space="preserve"> It creates a </w:t>
        </w:r>
        <w:proofErr w:type="spellStart"/>
        <w:r w:rsidRPr="00960808">
          <w:rPr>
            <w:rFonts w:ascii="Times New Roman" w:hAnsi="Times New Roman" w:cs="Times New Roman"/>
            <w:color w:val="000000" w:themeColor="text1"/>
            <w:sz w:val="24"/>
            <w:szCs w:val="24"/>
          </w:rPr>
          <w:t>DatagramSocket</w:t>
        </w:r>
        <w:proofErr w:type="spellEnd"/>
        <w:r w:rsidRPr="00960808">
          <w:rPr>
            <w:rFonts w:ascii="Times New Roman" w:hAnsi="Times New Roman" w:cs="Times New Roman"/>
            <w:color w:val="000000" w:themeColor="text1"/>
            <w:sz w:val="24"/>
            <w:szCs w:val="24"/>
          </w:rPr>
          <w:t xml:space="preserve"> bound to the port specified by port.</w:t>
        </w:r>
      </w:ins>
    </w:p>
    <w:p w:rsidR="009E04C5" w:rsidRPr="00960808" w:rsidRDefault="009E04C5" w:rsidP="00960808">
      <w:pPr>
        <w:spacing w:after="0"/>
        <w:rPr>
          <w:ins w:id="7" w:author="Unknown"/>
          <w:rFonts w:ascii="Times New Roman" w:hAnsi="Times New Roman" w:cs="Times New Roman"/>
          <w:color w:val="000000" w:themeColor="text1"/>
          <w:sz w:val="24"/>
          <w:szCs w:val="24"/>
        </w:rPr>
      </w:pPr>
      <w:proofErr w:type="spellStart"/>
      <w:proofErr w:type="gramStart"/>
      <w:ins w:id="8" w:author="Unknown">
        <w:r w:rsidRPr="00960808">
          <w:rPr>
            <w:rFonts w:ascii="Times New Roman" w:hAnsi="Times New Roman" w:cs="Times New Roman"/>
            <w:b/>
            <w:bCs/>
            <w:color w:val="000000" w:themeColor="text1"/>
            <w:sz w:val="24"/>
            <w:szCs w:val="24"/>
          </w:rPr>
          <w:t>DatagramSocket</w:t>
        </w:r>
        <w:proofErr w:type="spellEnd"/>
        <w:r w:rsidRPr="00960808">
          <w:rPr>
            <w:rFonts w:ascii="Times New Roman" w:hAnsi="Times New Roman" w:cs="Times New Roman"/>
            <w:b/>
            <w:bCs/>
            <w:color w:val="000000" w:themeColor="text1"/>
            <w:sz w:val="24"/>
            <w:szCs w:val="24"/>
          </w:rPr>
          <w:t>(</w:t>
        </w:r>
        <w:proofErr w:type="spellStart"/>
        <w:proofErr w:type="gramEnd"/>
        <w:r w:rsidRPr="00960808">
          <w:rPr>
            <w:rFonts w:ascii="Times New Roman" w:hAnsi="Times New Roman" w:cs="Times New Roman"/>
            <w:b/>
            <w:bCs/>
            <w:color w:val="000000" w:themeColor="text1"/>
            <w:sz w:val="24"/>
            <w:szCs w:val="24"/>
          </w:rPr>
          <w:t>int</w:t>
        </w:r>
        <w:proofErr w:type="spellEnd"/>
        <w:r w:rsidRPr="00960808">
          <w:rPr>
            <w:rFonts w:ascii="Times New Roman" w:hAnsi="Times New Roman" w:cs="Times New Roman"/>
            <w:b/>
            <w:bCs/>
            <w:color w:val="000000" w:themeColor="text1"/>
            <w:sz w:val="24"/>
            <w:szCs w:val="24"/>
          </w:rPr>
          <w:t xml:space="preserve"> port, </w:t>
        </w:r>
        <w:proofErr w:type="spellStart"/>
        <w:r w:rsidRPr="00960808">
          <w:rPr>
            <w:rFonts w:ascii="Times New Roman" w:hAnsi="Times New Roman" w:cs="Times New Roman"/>
            <w:b/>
            <w:bCs/>
            <w:color w:val="000000" w:themeColor="text1"/>
            <w:sz w:val="24"/>
            <w:szCs w:val="24"/>
          </w:rPr>
          <w:t>InetAddress</w:t>
        </w:r>
        <w:proofErr w:type="spellEnd"/>
        <w:r w:rsidRPr="00960808">
          <w:rPr>
            <w:rFonts w:ascii="Times New Roman" w:hAnsi="Times New Roman" w:cs="Times New Roman"/>
            <w:b/>
            <w:bCs/>
            <w:color w:val="000000" w:themeColor="text1"/>
            <w:sz w:val="24"/>
            <w:szCs w:val="24"/>
          </w:rPr>
          <w:t xml:space="preserve"> </w:t>
        </w:r>
        <w:proofErr w:type="spellStart"/>
        <w:r w:rsidRPr="00960808">
          <w:rPr>
            <w:rFonts w:ascii="Times New Roman" w:hAnsi="Times New Roman" w:cs="Times New Roman"/>
            <w:b/>
            <w:bCs/>
            <w:color w:val="000000" w:themeColor="text1"/>
            <w:sz w:val="24"/>
            <w:szCs w:val="24"/>
          </w:rPr>
          <w:t>ipAddress</w:t>
        </w:r>
        <w:proofErr w:type="spellEnd"/>
        <w:r w:rsidRPr="00960808">
          <w:rPr>
            <w:rFonts w:ascii="Times New Roman" w:hAnsi="Times New Roman" w:cs="Times New Roman"/>
            <w:b/>
            <w:bCs/>
            <w:color w:val="000000" w:themeColor="text1"/>
            <w:sz w:val="24"/>
            <w:szCs w:val="24"/>
          </w:rPr>
          <w:t xml:space="preserve">) throws </w:t>
        </w:r>
        <w:proofErr w:type="spellStart"/>
        <w:r w:rsidRPr="00960808">
          <w:rPr>
            <w:rFonts w:ascii="Times New Roman" w:hAnsi="Times New Roman" w:cs="Times New Roman"/>
            <w:b/>
            <w:bCs/>
            <w:color w:val="000000" w:themeColor="text1"/>
            <w:sz w:val="24"/>
            <w:szCs w:val="24"/>
          </w:rPr>
          <w:t>SocketException</w:t>
        </w:r>
        <w:proofErr w:type="spellEnd"/>
        <w:r w:rsidRPr="00960808">
          <w:rPr>
            <w:rFonts w:ascii="Times New Roman" w:hAnsi="Times New Roman" w:cs="Times New Roman"/>
            <w:b/>
            <w:bCs/>
            <w:color w:val="000000" w:themeColor="text1"/>
            <w:sz w:val="24"/>
            <w:szCs w:val="24"/>
          </w:rPr>
          <w:t xml:space="preserve"> :</w:t>
        </w:r>
        <w:r w:rsidRPr="00960808">
          <w:rPr>
            <w:rFonts w:ascii="Times New Roman" w:hAnsi="Times New Roman" w:cs="Times New Roman"/>
            <w:color w:val="000000" w:themeColor="text1"/>
            <w:sz w:val="24"/>
            <w:szCs w:val="24"/>
          </w:rPr>
          <w:t xml:space="preserve"> It constructs a </w:t>
        </w:r>
        <w:proofErr w:type="spellStart"/>
        <w:r w:rsidRPr="00960808">
          <w:rPr>
            <w:rFonts w:ascii="Times New Roman" w:hAnsi="Times New Roman" w:cs="Times New Roman"/>
            <w:color w:val="000000" w:themeColor="text1"/>
            <w:sz w:val="24"/>
            <w:szCs w:val="24"/>
          </w:rPr>
          <w:t>DatagramSocket</w:t>
        </w:r>
        <w:proofErr w:type="spellEnd"/>
        <w:r w:rsidRPr="00960808">
          <w:rPr>
            <w:rFonts w:ascii="Times New Roman" w:hAnsi="Times New Roman" w:cs="Times New Roman"/>
            <w:color w:val="000000" w:themeColor="text1"/>
            <w:sz w:val="24"/>
            <w:szCs w:val="24"/>
          </w:rPr>
          <w:t xml:space="preserve"> bound to the specified port and </w:t>
        </w:r>
        <w:proofErr w:type="spellStart"/>
        <w:r w:rsidRPr="00960808">
          <w:rPr>
            <w:rFonts w:ascii="Times New Roman" w:hAnsi="Times New Roman" w:cs="Times New Roman"/>
            <w:color w:val="000000" w:themeColor="text1"/>
            <w:sz w:val="24"/>
            <w:szCs w:val="24"/>
          </w:rPr>
          <w:t>InetAddress</w:t>
        </w:r>
        <w:proofErr w:type="spellEnd"/>
        <w:r w:rsidRPr="00960808">
          <w:rPr>
            <w:rFonts w:ascii="Times New Roman" w:hAnsi="Times New Roman" w:cs="Times New Roman"/>
            <w:color w:val="000000" w:themeColor="text1"/>
            <w:sz w:val="24"/>
            <w:szCs w:val="24"/>
          </w:rPr>
          <w:t>.</w:t>
        </w:r>
      </w:ins>
    </w:p>
    <w:p w:rsidR="009E04C5" w:rsidRPr="00960808" w:rsidRDefault="009E04C5" w:rsidP="00960808">
      <w:pPr>
        <w:spacing w:after="0"/>
        <w:rPr>
          <w:ins w:id="9" w:author="Unknown"/>
          <w:rFonts w:ascii="Times New Roman" w:hAnsi="Times New Roman" w:cs="Times New Roman"/>
          <w:color w:val="000000" w:themeColor="text1"/>
          <w:sz w:val="24"/>
          <w:szCs w:val="24"/>
        </w:rPr>
      </w:pPr>
      <w:proofErr w:type="spellStart"/>
      <w:proofErr w:type="gramStart"/>
      <w:ins w:id="10" w:author="Unknown">
        <w:r w:rsidRPr="00960808">
          <w:rPr>
            <w:rFonts w:ascii="Times New Roman" w:hAnsi="Times New Roman" w:cs="Times New Roman"/>
            <w:b/>
            <w:bCs/>
            <w:color w:val="000000" w:themeColor="text1"/>
            <w:sz w:val="24"/>
            <w:szCs w:val="24"/>
          </w:rPr>
          <w:t>DatagramSocket</w:t>
        </w:r>
        <w:proofErr w:type="spellEnd"/>
        <w:r w:rsidRPr="00960808">
          <w:rPr>
            <w:rFonts w:ascii="Times New Roman" w:hAnsi="Times New Roman" w:cs="Times New Roman"/>
            <w:b/>
            <w:bCs/>
            <w:color w:val="000000" w:themeColor="text1"/>
            <w:sz w:val="24"/>
            <w:szCs w:val="24"/>
          </w:rPr>
          <w:t>(</w:t>
        </w:r>
        <w:proofErr w:type="spellStart"/>
        <w:proofErr w:type="gramEnd"/>
        <w:r w:rsidRPr="00960808">
          <w:rPr>
            <w:rFonts w:ascii="Times New Roman" w:hAnsi="Times New Roman" w:cs="Times New Roman"/>
            <w:b/>
            <w:bCs/>
            <w:color w:val="000000" w:themeColor="text1"/>
            <w:sz w:val="24"/>
            <w:szCs w:val="24"/>
          </w:rPr>
          <w:t>SocketAddress</w:t>
        </w:r>
        <w:proofErr w:type="spellEnd"/>
        <w:r w:rsidRPr="00960808">
          <w:rPr>
            <w:rFonts w:ascii="Times New Roman" w:hAnsi="Times New Roman" w:cs="Times New Roman"/>
            <w:b/>
            <w:bCs/>
            <w:color w:val="000000" w:themeColor="text1"/>
            <w:sz w:val="24"/>
            <w:szCs w:val="24"/>
          </w:rPr>
          <w:t xml:space="preserve"> address) throws </w:t>
        </w:r>
        <w:proofErr w:type="spellStart"/>
        <w:r w:rsidRPr="00960808">
          <w:rPr>
            <w:rFonts w:ascii="Times New Roman" w:hAnsi="Times New Roman" w:cs="Times New Roman"/>
            <w:b/>
            <w:bCs/>
            <w:color w:val="000000" w:themeColor="text1"/>
            <w:sz w:val="24"/>
            <w:szCs w:val="24"/>
          </w:rPr>
          <w:t>SocketException</w:t>
        </w:r>
        <w:proofErr w:type="spellEnd"/>
        <w:r w:rsidRPr="00960808">
          <w:rPr>
            <w:rFonts w:ascii="Times New Roman" w:hAnsi="Times New Roman" w:cs="Times New Roman"/>
            <w:b/>
            <w:bCs/>
            <w:color w:val="000000" w:themeColor="text1"/>
            <w:sz w:val="24"/>
            <w:szCs w:val="24"/>
          </w:rPr>
          <w:t xml:space="preserve"> :</w:t>
        </w:r>
        <w:r w:rsidRPr="00960808">
          <w:rPr>
            <w:rFonts w:ascii="Times New Roman" w:hAnsi="Times New Roman" w:cs="Times New Roman"/>
            <w:color w:val="000000" w:themeColor="text1"/>
            <w:sz w:val="24"/>
            <w:szCs w:val="24"/>
          </w:rPr>
          <w:t xml:space="preserve"> It constructs a </w:t>
        </w:r>
        <w:proofErr w:type="spellStart"/>
        <w:r w:rsidRPr="00960808">
          <w:rPr>
            <w:rFonts w:ascii="Times New Roman" w:hAnsi="Times New Roman" w:cs="Times New Roman"/>
            <w:color w:val="000000" w:themeColor="text1"/>
            <w:sz w:val="24"/>
            <w:szCs w:val="24"/>
          </w:rPr>
          <w:t>DatagramSocket</w:t>
        </w:r>
        <w:proofErr w:type="spellEnd"/>
        <w:r w:rsidRPr="00960808">
          <w:rPr>
            <w:rFonts w:ascii="Times New Roman" w:hAnsi="Times New Roman" w:cs="Times New Roman"/>
            <w:color w:val="000000" w:themeColor="text1"/>
            <w:sz w:val="24"/>
            <w:szCs w:val="24"/>
          </w:rPr>
          <w:t xml:space="preserve"> bound to the specified </w:t>
        </w:r>
        <w:proofErr w:type="spellStart"/>
        <w:r w:rsidRPr="00960808">
          <w:rPr>
            <w:rFonts w:ascii="Times New Roman" w:hAnsi="Times New Roman" w:cs="Times New Roman"/>
            <w:color w:val="000000" w:themeColor="text1"/>
            <w:sz w:val="24"/>
            <w:szCs w:val="24"/>
          </w:rPr>
          <w:t>SocketAddress</w:t>
        </w:r>
        <w:proofErr w:type="spellEnd"/>
        <w:r w:rsidRPr="00960808">
          <w:rPr>
            <w:rFonts w:ascii="Times New Roman" w:hAnsi="Times New Roman" w:cs="Times New Roman"/>
            <w:color w:val="000000" w:themeColor="text1"/>
            <w:sz w:val="24"/>
            <w:szCs w:val="24"/>
          </w:rPr>
          <w:t>.</w:t>
        </w:r>
      </w:ins>
    </w:p>
    <w:p w:rsidR="009E04C5" w:rsidRPr="00960808" w:rsidRDefault="009E04C5" w:rsidP="00960808">
      <w:pPr>
        <w:spacing w:after="0"/>
        <w:rPr>
          <w:ins w:id="11" w:author="Unknown"/>
          <w:rFonts w:ascii="Times New Roman" w:hAnsi="Times New Roman" w:cs="Times New Roman"/>
          <w:color w:val="000000" w:themeColor="text1"/>
          <w:sz w:val="24"/>
          <w:szCs w:val="24"/>
        </w:rPr>
      </w:pPr>
      <w:proofErr w:type="spellStart"/>
      <w:ins w:id="12" w:author="Unknown">
        <w:r w:rsidRPr="00960808">
          <w:rPr>
            <w:rFonts w:ascii="Times New Roman" w:hAnsi="Times New Roman" w:cs="Times New Roman"/>
            <w:color w:val="000000" w:themeColor="text1"/>
            <w:sz w:val="24"/>
            <w:szCs w:val="24"/>
          </w:rPr>
          <w:t>SocketAddress</w:t>
        </w:r>
        <w:proofErr w:type="spellEnd"/>
        <w:r w:rsidRPr="00960808">
          <w:rPr>
            <w:rFonts w:ascii="Times New Roman" w:hAnsi="Times New Roman" w:cs="Times New Roman"/>
            <w:color w:val="000000" w:themeColor="text1"/>
            <w:sz w:val="24"/>
            <w:szCs w:val="24"/>
          </w:rPr>
          <w:t xml:space="preserve"> is an abstract class that is implemented by the concrete class </w:t>
        </w:r>
        <w:proofErr w:type="spellStart"/>
        <w:r w:rsidRPr="00960808">
          <w:rPr>
            <w:rFonts w:ascii="Times New Roman" w:hAnsi="Times New Roman" w:cs="Times New Roman"/>
            <w:color w:val="000000" w:themeColor="text1"/>
            <w:sz w:val="24"/>
            <w:szCs w:val="24"/>
          </w:rPr>
          <w:t>InetSocketAddress</w:t>
        </w:r>
        <w:proofErr w:type="spellEnd"/>
        <w:r w:rsidRPr="00960808">
          <w:rPr>
            <w:rFonts w:ascii="Times New Roman" w:hAnsi="Times New Roman" w:cs="Times New Roman"/>
            <w:color w:val="000000" w:themeColor="text1"/>
            <w:sz w:val="24"/>
            <w:szCs w:val="24"/>
          </w:rPr>
          <w:t xml:space="preserve">. </w:t>
        </w:r>
        <w:proofErr w:type="spellStart"/>
        <w:r w:rsidRPr="00960808">
          <w:rPr>
            <w:rFonts w:ascii="Times New Roman" w:hAnsi="Times New Roman" w:cs="Times New Roman"/>
            <w:color w:val="000000" w:themeColor="text1"/>
            <w:sz w:val="24"/>
            <w:szCs w:val="24"/>
          </w:rPr>
          <w:t>InetSocketAddress</w:t>
        </w:r>
        <w:proofErr w:type="spellEnd"/>
        <w:r w:rsidRPr="00960808">
          <w:rPr>
            <w:rFonts w:ascii="Times New Roman" w:hAnsi="Times New Roman" w:cs="Times New Roman"/>
            <w:color w:val="000000" w:themeColor="text1"/>
            <w:sz w:val="24"/>
            <w:szCs w:val="24"/>
          </w:rPr>
          <w:t xml:space="preserve"> encapsulates an IP address with a port number. All can throw a </w:t>
        </w:r>
        <w:proofErr w:type="spellStart"/>
        <w:r w:rsidRPr="00960808">
          <w:rPr>
            <w:rFonts w:ascii="Times New Roman" w:hAnsi="Times New Roman" w:cs="Times New Roman"/>
            <w:color w:val="000000" w:themeColor="text1"/>
            <w:sz w:val="24"/>
            <w:szCs w:val="24"/>
          </w:rPr>
          <w:t>SocketException</w:t>
        </w:r>
        <w:proofErr w:type="spellEnd"/>
        <w:r w:rsidRPr="00960808">
          <w:rPr>
            <w:rFonts w:ascii="Times New Roman" w:hAnsi="Times New Roman" w:cs="Times New Roman"/>
            <w:color w:val="000000" w:themeColor="text1"/>
            <w:sz w:val="24"/>
            <w:szCs w:val="24"/>
          </w:rPr>
          <w:t xml:space="preserve"> if an error occurs while creating the socket. </w:t>
        </w:r>
        <w:proofErr w:type="spellStart"/>
        <w:r w:rsidRPr="00960808">
          <w:rPr>
            <w:rFonts w:ascii="Times New Roman" w:hAnsi="Times New Roman" w:cs="Times New Roman"/>
            <w:color w:val="000000" w:themeColor="text1"/>
            <w:sz w:val="24"/>
            <w:szCs w:val="24"/>
          </w:rPr>
          <w:t>DatagramSocket</w:t>
        </w:r>
        <w:proofErr w:type="spellEnd"/>
        <w:r w:rsidRPr="00960808">
          <w:rPr>
            <w:rFonts w:ascii="Times New Roman" w:hAnsi="Times New Roman" w:cs="Times New Roman"/>
            <w:color w:val="000000" w:themeColor="text1"/>
            <w:sz w:val="24"/>
            <w:szCs w:val="24"/>
          </w:rPr>
          <w:t xml:space="preserve"> defines many methods. Two of the most important are </w:t>
        </w:r>
        <w:proofErr w:type="gramStart"/>
        <w:r w:rsidRPr="00960808">
          <w:rPr>
            <w:rFonts w:ascii="Times New Roman" w:hAnsi="Times New Roman" w:cs="Times New Roman"/>
            <w:color w:val="000000" w:themeColor="text1"/>
            <w:sz w:val="24"/>
            <w:szCs w:val="24"/>
          </w:rPr>
          <w:t>send(</w:t>
        </w:r>
        <w:proofErr w:type="gramEnd"/>
        <w:r w:rsidRPr="00960808">
          <w:rPr>
            <w:rFonts w:ascii="Times New Roman" w:hAnsi="Times New Roman" w:cs="Times New Roman"/>
            <w:color w:val="000000" w:themeColor="text1"/>
            <w:sz w:val="24"/>
            <w:szCs w:val="24"/>
          </w:rPr>
          <w:t xml:space="preserve"> ) and receive( ), which are shown here:</w:t>
        </w:r>
      </w:ins>
    </w:p>
    <w:p w:rsidR="009E04C5" w:rsidRPr="00960808" w:rsidRDefault="009E04C5" w:rsidP="00960808">
      <w:pPr>
        <w:spacing w:after="0"/>
        <w:rPr>
          <w:ins w:id="13" w:author="Unknown"/>
          <w:rFonts w:ascii="Times New Roman" w:hAnsi="Times New Roman" w:cs="Times New Roman"/>
          <w:color w:val="000000" w:themeColor="text1"/>
          <w:sz w:val="24"/>
          <w:szCs w:val="24"/>
        </w:rPr>
      </w:pPr>
      <w:proofErr w:type="gramStart"/>
      <w:ins w:id="14" w:author="Unknown">
        <w:r w:rsidRPr="00960808">
          <w:rPr>
            <w:rFonts w:ascii="Times New Roman" w:hAnsi="Times New Roman" w:cs="Times New Roman"/>
            <w:color w:val="000000" w:themeColor="text1"/>
            <w:sz w:val="24"/>
            <w:szCs w:val="24"/>
          </w:rPr>
          <w:t>void</w:t>
        </w:r>
        <w:proofErr w:type="gramEnd"/>
        <w:r w:rsidRPr="00960808">
          <w:rPr>
            <w:rFonts w:ascii="Times New Roman" w:hAnsi="Times New Roman" w:cs="Times New Roman"/>
            <w:color w:val="000000" w:themeColor="text1"/>
            <w:sz w:val="24"/>
            <w:szCs w:val="24"/>
          </w:rPr>
          <w:t xml:space="preserve"> send(</w:t>
        </w:r>
        <w:proofErr w:type="spellStart"/>
        <w:r w:rsidRPr="00960808">
          <w:rPr>
            <w:rFonts w:ascii="Times New Roman" w:hAnsi="Times New Roman" w:cs="Times New Roman"/>
            <w:color w:val="000000" w:themeColor="text1"/>
            <w:sz w:val="24"/>
            <w:szCs w:val="24"/>
          </w:rPr>
          <w:t>DatagramPacket</w:t>
        </w:r>
        <w:proofErr w:type="spellEnd"/>
        <w:r w:rsidRPr="00960808">
          <w:rPr>
            <w:rFonts w:ascii="Times New Roman" w:hAnsi="Times New Roman" w:cs="Times New Roman"/>
            <w:color w:val="000000" w:themeColor="text1"/>
            <w:sz w:val="24"/>
            <w:szCs w:val="24"/>
          </w:rPr>
          <w:t xml:space="preserve"> packet) throws </w:t>
        </w:r>
        <w:proofErr w:type="spellStart"/>
        <w:r w:rsidRPr="00960808">
          <w:rPr>
            <w:rFonts w:ascii="Times New Roman" w:hAnsi="Times New Roman" w:cs="Times New Roman"/>
            <w:color w:val="000000" w:themeColor="text1"/>
            <w:sz w:val="24"/>
            <w:szCs w:val="24"/>
          </w:rPr>
          <w:t>IOException</w:t>
        </w:r>
        <w:proofErr w:type="spellEnd"/>
      </w:ins>
    </w:p>
    <w:p w:rsidR="009E04C5" w:rsidRPr="00960808" w:rsidRDefault="009E04C5" w:rsidP="00960808">
      <w:pPr>
        <w:spacing w:after="0"/>
        <w:rPr>
          <w:ins w:id="15" w:author="Unknown"/>
          <w:rFonts w:ascii="Times New Roman" w:hAnsi="Times New Roman" w:cs="Times New Roman"/>
          <w:color w:val="000000" w:themeColor="text1"/>
          <w:sz w:val="24"/>
          <w:szCs w:val="24"/>
        </w:rPr>
      </w:pPr>
      <w:proofErr w:type="gramStart"/>
      <w:ins w:id="16" w:author="Unknown">
        <w:r w:rsidRPr="00960808">
          <w:rPr>
            <w:rFonts w:ascii="Times New Roman" w:hAnsi="Times New Roman" w:cs="Times New Roman"/>
            <w:color w:val="000000" w:themeColor="text1"/>
            <w:sz w:val="24"/>
            <w:szCs w:val="24"/>
          </w:rPr>
          <w:t>void</w:t>
        </w:r>
        <w:proofErr w:type="gramEnd"/>
        <w:r w:rsidRPr="00960808">
          <w:rPr>
            <w:rFonts w:ascii="Times New Roman" w:hAnsi="Times New Roman" w:cs="Times New Roman"/>
            <w:color w:val="000000" w:themeColor="text1"/>
            <w:sz w:val="24"/>
            <w:szCs w:val="24"/>
          </w:rPr>
          <w:t xml:space="preserve"> receive(</w:t>
        </w:r>
        <w:proofErr w:type="spellStart"/>
        <w:r w:rsidRPr="00960808">
          <w:rPr>
            <w:rFonts w:ascii="Times New Roman" w:hAnsi="Times New Roman" w:cs="Times New Roman"/>
            <w:color w:val="000000" w:themeColor="text1"/>
            <w:sz w:val="24"/>
            <w:szCs w:val="24"/>
          </w:rPr>
          <w:t>DatagramPacket</w:t>
        </w:r>
        <w:proofErr w:type="spellEnd"/>
        <w:r w:rsidRPr="00960808">
          <w:rPr>
            <w:rFonts w:ascii="Times New Roman" w:hAnsi="Times New Roman" w:cs="Times New Roman"/>
            <w:color w:val="000000" w:themeColor="text1"/>
            <w:sz w:val="24"/>
            <w:szCs w:val="24"/>
          </w:rPr>
          <w:t xml:space="preserve"> packet) throws </w:t>
        </w:r>
        <w:proofErr w:type="spellStart"/>
        <w:r w:rsidRPr="00960808">
          <w:rPr>
            <w:rFonts w:ascii="Times New Roman" w:hAnsi="Times New Roman" w:cs="Times New Roman"/>
            <w:color w:val="000000" w:themeColor="text1"/>
            <w:sz w:val="24"/>
            <w:szCs w:val="24"/>
          </w:rPr>
          <w:t>IOException</w:t>
        </w:r>
        <w:proofErr w:type="spellEnd"/>
      </w:ins>
    </w:p>
    <w:p w:rsidR="009E04C5" w:rsidRPr="00960808" w:rsidRDefault="009E04C5" w:rsidP="00960808">
      <w:pPr>
        <w:spacing w:after="0"/>
        <w:rPr>
          <w:ins w:id="17" w:author="Unknown"/>
          <w:rFonts w:ascii="Times New Roman" w:hAnsi="Times New Roman" w:cs="Times New Roman"/>
          <w:color w:val="000000" w:themeColor="text1"/>
          <w:sz w:val="24"/>
          <w:szCs w:val="24"/>
        </w:rPr>
      </w:pPr>
      <w:ins w:id="18" w:author="Unknown">
        <w:r w:rsidRPr="00960808">
          <w:rPr>
            <w:rFonts w:ascii="Times New Roman" w:hAnsi="Times New Roman" w:cs="Times New Roman"/>
            <w:color w:val="000000" w:themeColor="text1"/>
            <w:sz w:val="24"/>
            <w:szCs w:val="24"/>
          </w:rPr>
          <w:lastRenderedPageBreak/>
          <w:t xml:space="preserve">The </w:t>
        </w:r>
        <w:proofErr w:type="gramStart"/>
        <w:r w:rsidRPr="00960808">
          <w:rPr>
            <w:rFonts w:ascii="Times New Roman" w:hAnsi="Times New Roman" w:cs="Times New Roman"/>
            <w:color w:val="000000" w:themeColor="text1"/>
            <w:sz w:val="24"/>
            <w:szCs w:val="24"/>
          </w:rPr>
          <w:t>send(</w:t>
        </w:r>
        <w:proofErr w:type="gramEnd"/>
        <w:r w:rsidRPr="00960808">
          <w:rPr>
            <w:rFonts w:ascii="Times New Roman" w:hAnsi="Times New Roman" w:cs="Times New Roman"/>
            <w:color w:val="000000" w:themeColor="text1"/>
            <w:sz w:val="24"/>
            <w:szCs w:val="24"/>
          </w:rPr>
          <w:t xml:space="preserve"> ) method sends packet to the port specified by packet. The receive method waits for a packet to be received from the port specified by packet and returns the result.</w:t>
        </w:r>
        <w:r w:rsidRPr="00960808">
          <w:rPr>
            <w:rFonts w:ascii="Times New Roman" w:hAnsi="Times New Roman" w:cs="Times New Roman"/>
            <w:color w:val="000000" w:themeColor="text1"/>
            <w:sz w:val="24"/>
            <w:szCs w:val="24"/>
          </w:rPr>
          <w:br/>
          <w:t xml:space="preserve">Other methods give you access to various attributes associated with a </w:t>
        </w:r>
        <w:proofErr w:type="spellStart"/>
        <w:r w:rsidRPr="00960808">
          <w:rPr>
            <w:rFonts w:ascii="Times New Roman" w:hAnsi="Times New Roman" w:cs="Times New Roman"/>
            <w:color w:val="000000" w:themeColor="text1"/>
            <w:sz w:val="24"/>
            <w:szCs w:val="24"/>
          </w:rPr>
          <w:t>DatagramSocket</w:t>
        </w:r>
        <w:proofErr w:type="spellEnd"/>
        <w:r w:rsidRPr="00960808">
          <w:rPr>
            <w:rFonts w:ascii="Times New Roman" w:hAnsi="Times New Roman" w:cs="Times New Roman"/>
            <w:color w:val="000000" w:themeColor="text1"/>
            <w:sz w:val="24"/>
            <w:szCs w:val="24"/>
          </w:rPr>
          <w:t>. Here is a sampling:</w:t>
        </w:r>
      </w:ins>
    </w:p>
    <w:tbl>
      <w:tblPr>
        <w:tblW w:w="5000" w:type="pct"/>
        <w:tblBorders>
          <w:bottom w:val="single" w:sz="6" w:space="0" w:color="EDEDED"/>
        </w:tblBorders>
        <w:tblCellMar>
          <w:left w:w="0" w:type="dxa"/>
          <w:right w:w="0" w:type="dxa"/>
        </w:tblCellMar>
        <w:tblLook w:val="04A0"/>
      </w:tblPr>
      <w:tblGrid>
        <w:gridCol w:w="3637"/>
        <w:gridCol w:w="5963"/>
      </w:tblGrid>
      <w:tr w:rsidR="009E04C5" w:rsidRPr="009E04C5" w:rsidTr="009E04C5">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9E04C5" w:rsidRPr="009E04C5" w:rsidRDefault="009E04C5" w:rsidP="00960808">
            <w:pPr>
              <w:spacing w:after="0" w:line="240" w:lineRule="auto"/>
              <w:jc w:val="both"/>
              <w:rPr>
                <w:rFonts w:ascii="Times New Roman" w:eastAsia="Times New Roman" w:hAnsi="Times New Roman" w:cs="Times New Roman"/>
                <w:b/>
                <w:bCs/>
                <w:caps/>
                <w:color w:val="000000" w:themeColor="text1"/>
                <w:sz w:val="24"/>
                <w:szCs w:val="24"/>
              </w:rPr>
            </w:pPr>
            <w:r w:rsidRPr="009E04C5">
              <w:rPr>
                <w:rFonts w:ascii="Times New Roman" w:eastAsia="Times New Roman" w:hAnsi="Times New Roman" w:cs="Times New Roman"/>
                <w:b/>
                <w:bCs/>
                <w:caps/>
                <w:color w:val="000000" w:themeColor="text1"/>
                <w:sz w:val="24"/>
                <w:szCs w:val="24"/>
              </w:rPr>
              <w:t>FUNCTION</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b/>
                <w:bCs/>
                <w:caps/>
                <w:color w:val="000000" w:themeColor="text1"/>
                <w:sz w:val="24"/>
                <w:szCs w:val="24"/>
              </w:rPr>
            </w:pPr>
            <w:r w:rsidRPr="009E04C5">
              <w:rPr>
                <w:rFonts w:ascii="Times New Roman" w:eastAsia="Times New Roman" w:hAnsi="Times New Roman" w:cs="Times New Roman"/>
                <w:b/>
                <w:bCs/>
                <w:caps/>
                <w:color w:val="000000" w:themeColor="text1"/>
                <w:sz w:val="24"/>
                <w:szCs w:val="24"/>
              </w:rPr>
              <w:t>USAGE</w:t>
            </w:r>
          </w:p>
        </w:tc>
      </w:tr>
      <w:tr w:rsidR="009E04C5" w:rsidRPr="009E04C5" w:rsidTr="009E04C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proofErr w:type="spellStart"/>
            <w:r w:rsidRPr="009E04C5">
              <w:rPr>
                <w:rFonts w:ascii="Times New Roman" w:eastAsia="Times New Roman" w:hAnsi="Times New Roman" w:cs="Times New Roman"/>
                <w:color w:val="000000" w:themeColor="text1"/>
                <w:sz w:val="24"/>
                <w:szCs w:val="24"/>
              </w:rPr>
              <w:t>InetAddress</w:t>
            </w:r>
            <w:proofErr w:type="spellEnd"/>
            <w:r w:rsidRPr="009E04C5">
              <w:rPr>
                <w:rFonts w:ascii="Times New Roman" w:eastAsia="Times New Roman" w:hAnsi="Times New Roman" w:cs="Times New Roman"/>
                <w:color w:val="000000" w:themeColor="text1"/>
                <w:sz w:val="24"/>
                <w:szCs w:val="24"/>
              </w:rPr>
              <w:t xml:space="preserve"> </w:t>
            </w:r>
            <w:proofErr w:type="spellStart"/>
            <w:r w:rsidRPr="009E04C5">
              <w:rPr>
                <w:rFonts w:ascii="Times New Roman" w:eastAsia="Times New Roman" w:hAnsi="Times New Roman" w:cs="Times New Roman"/>
                <w:color w:val="000000" w:themeColor="text1"/>
                <w:sz w:val="24"/>
                <w:szCs w:val="24"/>
              </w:rPr>
              <w:t>getInetAddress</w:t>
            </w:r>
            <w:proofErr w:type="spellEnd"/>
            <w:r w:rsidRPr="009E04C5">
              <w:rPr>
                <w:rFonts w:ascii="Times New Roman" w:eastAsia="Times New Roman" w:hAnsi="Times New Roman" w:cs="Times New Roman"/>
                <w:color w:val="000000" w:themeColor="text1"/>
                <w:sz w:val="24"/>
                <w:szCs w:val="24"/>
              </w:rPr>
              <w:t>( )</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If the socket is connected, then the address is returned. Otherwise, null is returned.</w:t>
            </w:r>
          </w:p>
        </w:tc>
      </w:tr>
      <w:tr w:rsidR="009E04C5" w:rsidRPr="009E04C5" w:rsidTr="009E04C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proofErr w:type="spellStart"/>
            <w:r w:rsidRPr="009E04C5">
              <w:rPr>
                <w:rFonts w:ascii="Times New Roman" w:eastAsia="Times New Roman" w:hAnsi="Times New Roman" w:cs="Times New Roman"/>
                <w:color w:val="000000" w:themeColor="text1"/>
                <w:sz w:val="24"/>
                <w:szCs w:val="24"/>
              </w:rPr>
              <w:t>int</w:t>
            </w:r>
            <w:proofErr w:type="spellEnd"/>
            <w:r w:rsidRPr="009E04C5">
              <w:rPr>
                <w:rFonts w:ascii="Times New Roman" w:eastAsia="Times New Roman" w:hAnsi="Times New Roman" w:cs="Times New Roman"/>
                <w:color w:val="000000" w:themeColor="text1"/>
                <w:sz w:val="24"/>
                <w:szCs w:val="24"/>
              </w:rPr>
              <w:t xml:space="preserve"> </w:t>
            </w:r>
            <w:proofErr w:type="spellStart"/>
            <w:r w:rsidRPr="009E04C5">
              <w:rPr>
                <w:rFonts w:ascii="Times New Roman" w:eastAsia="Times New Roman" w:hAnsi="Times New Roman" w:cs="Times New Roman"/>
                <w:color w:val="000000" w:themeColor="text1"/>
                <w:sz w:val="24"/>
                <w:szCs w:val="24"/>
              </w:rPr>
              <w:t>getLocalPort</w:t>
            </w:r>
            <w:proofErr w:type="spellEnd"/>
            <w:r w:rsidRPr="009E04C5">
              <w:rPr>
                <w:rFonts w:ascii="Times New Roman" w:eastAsia="Times New Roman" w:hAnsi="Times New Roman" w:cs="Times New Roman"/>
                <w:color w:val="000000" w:themeColor="text1"/>
                <w:sz w:val="24"/>
                <w:szCs w:val="24"/>
              </w:rPr>
              <w:t>( )</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Returns the number of the local port.</w:t>
            </w:r>
          </w:p>
        </w:tc>
      </w:tr>
      <w:tr w:rsidR="009E04C5" w:rsidRPr="009E04C5" w:rsidTr="009E04C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proofErr w:type="spellStart"/>
            <w:r w:rsidRPr="009E04C5">
              <w:rPr>
                <w:rFonts w:ascii="Times New Roman" w:eastAsia="Times New Roman" w:hAnsi="Times New Roman" w:cs="Times New Roman"/>
                <w:color w:val="000000" w:themeColor="text1"/>
                <w:sz w:val="24"/>
                <w:szCs w:val="24"/>
              </w:rPr>
              <w:t>int</w:t>
            </w:r>
            <w:proofErr w:type="spellEnd"/>
            <w:r w:rsidRPr="009E04C5">
              <w:rPr>
                <w:rFonts w:ascii="Times New Roman" w:eastAsia="Times New Roman" w:hAnsi="Times New Roman" w:cs="Times New Roman"/>
                <w:color w:val="000000" w:themeColor="text1"/>
                <w:sz w:val="24"/>
                <w:szCs w:val="24"/>
              </w:rPr>
              <w:t xml:space="preserve"> </w:t>
            </w:r>
            <w:proofErr w:type="spellStart"/>
            <w:r w:rsidRPr="009E04C5">
              <w:rPr>
                <w:rFonts w:ascii="Times New Roman" w:eastAsia="Times New Roman" w:hAnsi="Times New Roman" w:cs="Times New Roman"/>
                <w:color w:val="000000" w:themeColor="text1"/>
                <w:sz w:val="24"/>
                <w:szCs w:val="24"/>
              </w:rPr>
              <w:t>getPort</w:t>
            </w:r>
            <w:proofErr w:type="spellEnd"/>
            <w:r w:rsidRPr="009E04C5">
              <w:rPr>
                <w:rFonts w:ascii="Times New Roman" w:eastAsia="Times New Roman" w:hAnsi="Times New Roman" w:cs="Times New Roman"/>
                <w:color w:val="000000" w:themeColor="text1"/>
                <w:sz w:val="24"/>
                <w:szCs w:val="24"/>
              </w:rPr>
              <w:t>( )</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Returns the number of the port to which the socket is connected. It returns –1 if the socket is not connected to a port.</w:t>
            </w:r>
          </w:p>
        </w:tc>
      </w:tr>
      <w:tr w:rsidR="009E04C5" w:rsidRPr="009E04C5" w:rsidTr="009E04C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proofErr w:type="spellStart"/>
            <w:r w:rsidRPr="009E04C5">
              <w:rPr>
                <w:rFonts w:ascii="Times New Roman" w:eastAsia="Times New Roman" w:hAnsi="Times New Roman" w:cs="Times New Roman"/>
                <w:color w:val="000000" w:themeColor="text1"/>
                <w:sz w:val="24"/>
                <w:szCs w:val="24"/>
              </w:rPr>
              <w:t>boolean</w:t>
            </w:r>
            <w:proofErr w:type="spellEnd"/>
            <w:r w:rsidRPr="009E04C5">
              <w:rPr>
                <w:rFonts w:ascii="Times New Roman" w:eastAsia="Times New Roman" w:hAnsi="Times New Roman" w:cs="Times New Roman"/>
                <w:color w:val="000000" w:themeColor="text1"/>
                <w:sz w:val="24"/>
                <w:szCs w:val="24"/>
              </w:rPr>
              <w:t xml:space="preserve"> </w:t>
            </w:r>
            <w:proofErr w:type="spellStart"/>
            <w:r w:rsidRPr="009E04C5">
              <w:rPr>
                <w:rFonts w:ascii="Times New Roman" w:eastAsia="Times New Roman" w:hAnsi="Times New Roman" w:cs="Times New Roman"/>
                <w:color w:val="000000" w:themeColor="text1"/>
                <w:sz w:val="24"/>
                <w:szCs w:val="24"/>
              </w:rPr>
              <w:t>isBound</w:t>
            </w:r>
            <w:proofErr w:type="spellEnd"/>
            <w:r w:rsidRPr="009E04C5">
              <w:rPr>
                <w:rFonts w:ascii="Times New Roman" w:eastAsia="Times New Roman" w:hAnsi="Times New Roman" w:cs="Times New Roman"/>
                <w:color w:val="000000" w:themeColor="text1"/>
                <w:sz w:val="24"/>
                <w:szCs w:val="24"/>
              </w:rPr>
              <w:t>( )</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Returns true if the socket is bound to an address. Returns false otherwise.</w:t>
            </w:r>
          </w:p>
        </w:tc>
      </w:tr>
      <w:tr w:rsidR="009E04C5" w:rsidRPr="009E04C5" w:rsidTr="009E04C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proofErr w:type="spellStart"/>
            <w:r w:rsidRPr="009E04C5">
              <w:rPr>
                <w:rFonts w:ascii="Times New Roman" w:eastAsia="Times New Roman" w:hAnsi="Times New Roman" w:cs="Times New Roman"/>
                <w:color w:val="000000" w:themeColor="text1"/>
                <w:sz w:val="24"/>
                <w:szCs w:val="24"/>
              </w:rPr>
              <w:t>boolean</w:t>
            </w:r>
            <w:proofErr w:type="spellEnd"/>
            <w:r w:rsidRPr="009E04C5">
              <w:rPr>
                <w:rFonts w:ascii="Times New Roman" w:eastAsia="Times New Roman" w:hAnsi="Times New Roman" w:cs="Times New Roman"/>
                <w:color w:val="000000" w:themeColor="text1"/>
                <w:sz w:val="24"/>
                <w:szCs w:val="24"/>
              </w:rPr>
              <w:t xml:space="preserve"> </w:t>
            </w:r>
            <w:proofErr w:type="spellStart"/>
            <w:r w:rsidRPr="009E04C5">
              <w:rPr>
                <w:rFonts w:ascii="Times New Roman" w:eastAsia="Times New Roman" w:hAnsi="Times New Roman" w:cs="Times New Roman"/>
                <w:color w:val="000000" w:themeColor="text1"/>
                <w:sz w:val="24"/>
                <w:szCs w:val="24"/>
              </w:rPr>
              <w:t>isConnected</w:t>
            </w:r>
            <w:proofErr w:type="spellEnd"/>
            <w:r w:rsidRPr="009E04C5">
              <w:rPr>
                <w:rFonts w:ascii="Times New Roman" w:eastAsia="Times New Roman" w:hAnsi="Times New Roman" w:cs="Times New Roman"/>
                <w:color w:val="000000" w:themeColor="text1"/>
                <w:sz w:val="24"/>
                <w:szCs w:val="24"/>
              </w:rPr>
              <w:t>( )</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Returns true if the socket is connected to a server. Returns false otherwise.</w:t>
            </w:r>
          </w:p>
        </w:tc>
      </w:tr>
      <w:tr w:rsidR="009E04C5" w:rsidRPr="009E04C5" w:rsidTr="009E04C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 xml:space="preserve">void </w:t>
            </w:r>
            <w:proofErr w:type="spellStart"/>
            <w:r w:rsidRPr="009E04C5">
              <w:rPr>
                <w:rFonts w:ascii="Times New Roman" w:eastAsia="Times New Roman" w:hAnsi="Times New Roman" w:cs="Times New Roman"/>
                <w:color w:val="000000" w:themeColor="text1"/>
                <w:sz w:val="24"/>
                <w:szCs w:val="24"/>
              </w:rPr>
              <w:t>setSoTimeout</w:t>
            </w:r>
            <w:proofErr w:type="spellEnd"/>
            <w:r w:rsidRPr="009E04C5">
              <w:rPr>
                <w:rFonts w:ascii="Times New Roman" w:eastAsia="Times New Roman" w:hAnsi="Times New Roman" w:cs="Times New Roman"/>
                <w:color w:val="000000" w:themeColor="text1"/>
                <w:sz w:val="24"/>
                <w:szCs w:val="24"/>
              </w:rPr>
              <w:t>(</w:t>
            </w:r>
            <w:proofErr w:type="spellStart"/>
            <w:r w:rsidRPr="009E04C5">
              <w:rPr>
                <w:rFonts w:ascii="Times New Roman" w:eastAsia="Times New Roman" w:hAnsi="Times New Roman" w:cs="Times New Roman"/>
                <w:color w:val="000000" w:themeColor="text1"/>
                <w:sz w:val="24"/>
                <w:szCs w:val="24"/>
              </w:rPr>
              <w:t>int</w:t>
            </w:r>
            <w:proofErr w:type="spellEnd"/>
            <w:r w:rsidRPr="009E04C5">
              <w:rPr>
                <w:rFonts w:ascii="Times New Roman" w:eastAsia="Times New Roman" w:hAnsi="Times New Roman" w:cs="Times New Roman"/>
                <w:color w:val="000000" w:themeColor="text1"/>
                <w:sz w:val="24"/>
                <w:szCs w:val="24"/>
              </w:rPr>
              <w:t xml:space="preserve"> </w:t>
            </w:r>
            <w:proofErr w:type="spellStart"/>
            <w:r w:rsidRPr="009E04C5">
              <w:rPr>
                <w:rFonts w:ascii="Times New Roman" w:eastAsia="Times New Roman" w:hAnsi="Times New Roman" w:cs="Times New Roman"/>
                <w:color w:val="000000" w:themeColor="text1"/>
                <w:sz w:val="24"/>
                <w:szCs w:val="24"/>
              </w:rPr>
              <w:t>millis</w:t>
            </w:r>
            <w:proofErr w:type="spellEnd"/>
            <w:r w:rsidRPr="009E04C5">
              <w:rPr>
                <w:rFonts w:ascii="Times New Roman" w:eastAsia="Times New Roman" w:hAnsi="Times New Roman" w:cs="Times New Roman"/>
                <w:color w:val="000000" w:themeColor="text1"/>
                <w:sz w:val="24"/>
                <w:szCs w:val="24"/>
              </w:rPr>
              <w:t xml:space="preserve">) throws </w:t>
            </w:r>
            <w:proofErr w:type="spellStart"/>
            <w:r w:rsidRPr="009E04C5">
              <w:rPr>
                <w:rFonts w:ascii="Times New Roman" w:eastAsia="Times New Roman" w:hAnsi="Times New Roman" w:cs="Times New Roman"/>
                <w:color w:val="000000" w:themeColor="text1"/>
                <w:sz w:val="24"/>
                <w:szCs w:val="24"/>
              </w:rPr>
              <w:t>SocketException</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 xml:space="preserve">Sets the time-out period to the number of milliseconds passed in </w:t>
            </w:r>
            <w:proofErr w:type="spellStart"/>
            <w:r w:rsidRPr="009E04C5">
              <w:rPr>
                <w:rFonts w:ascii="Times New Roman" w:eastAsia="Times New Roman" w:hAnsi="Times New Roman" w:cs="Times New Roman"/>
                <w:color w:val="000000" w:themeColor="text1"/>
                <w:sz w:val="24"/>
                <w:szCs w:val="24"/>
              </w:rPr>
              <w:t>millis</w:t>
            </w:r>
            <w:proofErr w:type="spellEnd"/>
            <w:r w:rsidRPr="009E04C5">
              <w:rPr>
                <w:rFonts w:ascii="Times New Roman" w:eastAsia="Times New Roman" w:hAnsi="Times New Roman" w:cs="Times New Roman"/>
                <w:color w:val="000000" w:themeColor="text1"/>
                <w:sz w:val="24"/>
                <w:szCs w:val="24"/>
              </w:rPr>
              <w:t>.</w:t>
            </w:r>
          </w:p>
        </w:tc>
      </w:tr>
    </w:tbl>
    <w:p w:rsidR="009E04C5" w:rsidRPr="009E04C5" w:rsidRDefault="009E04C5" w:rsidP="004E7580">
      <w:pPr>
        <w:spacing w:after="0" w:line="240" w:lineRule="auto"/>
        <w:jc w:val="both"/>
        <w:textAlignment w:val="baseline"/>
        <w:rPr>
          <w:ins w:id="19" w:author="Unknown"/>
          <w:rFonts w:ascii="Times New Roman" w:eastAsia="Times New Roman" w:hAnsi="Times New Roman" w:cs="Times New Roman"/>
          <w:color w:val="000000" w:themeColor="text1"/>
          <w:sz w:val="24"/>
          <w:szCs w:val="24"/>
        </w:rPr>
      </w:pPr>
      <w:ins w:id="20" w:author="Unknown">
        <w:r w:rsidRPr="00960808">
          <w:rPr>
            <w:rFonts w:ascii="Times New Roman" w:eastAsia="Times New Roman" w:hAnsi="Times New Roman" w:cs="Times New Roman"/>
            <w:b/>
            <w:bCs/>
            <w:color w:val="000000" w:themeColor="text1"/>
            <w:sz w:val="24"/>
            <w:szCs w:val="24"/>
          </w:rPr>
          <w:fldChar w:fldCharType="begin"/>
        </w:r>
        <w:r w:rsidRPr="00960808">
          <w:rPr>
            <w:rFonts w:ascii="Times New Roman" w:eastAsia="Times New Roman" w:hAnsi="Times New Roman" w:cs="Times New Roman"/>
            <w:b/>
            <w:bCs/>
            <w:color w:val="000000" w:themeColor="text1"/>
            <w:sz w:val="24"/>
            <w:szCs w:val="24"/>
          </w:rPr>
          <w:instrText xml:space="preserve"> HYPERLINK "https://www.geeksforgeeks.org/java-net-datagrampacket-class-java/" </w:instrText>
        </w:r>
        <w:r w:rsidRPr="00960808">
          <w:rPr>
            <w:rFonts w:ascii="Times New Roman" w:eastAsia="Times New Roman" w:hAnsi="Times New Roman" w:cs="Times New Roman"/>
            <w:b/>
            <w:bCs/>
            <w:color w:val="000000" w:themeColor="text1"/>
            <w:sz w:val="24"/>
            <w:szCs w:val="24"/>
          </w:rPr>
          <w:fldChar w:fldCharType="separate"/>
        </w:r>
        <w:proofErr w:type="spellStart"/>
        <w:r w:rsidRPr="00960808">
          <w:rPr>
            <w:rFonts w:ascii="Times New Roman" w:eastAsia="Times New Roman" w:hAnsi="Times New Roman" w:cs="Times New Roman"/>
            <w:b/>
            <w:bCs/>
            <w:color w:val="000000" w:themeColor="text1"/>
            <w:sz w:val="24"/>
            <w:szCs w:val="24"/>
          </w:rPr>
          <w:t>DatagramPacket</w:t>
        </w:r>
        <w:proofErr w:type="spellEnd"/>
        <w:r w:rsidRPr="00960808">
          <w:rPr>
            <w:rFonts w:ascii="Times New Roman" w:eastAsia="Times New Roman" w:hAnsi="Times New Roman" w:cs="Times New Roman"/>
            <w:b/>
            <w:bCs/>
            <w:color w:val="000000" w:themeColor="text1"/>
            <w:sz w:val="24"/>
            <w:szCs w:val="24"/>
          </w:rPr>
          <w:t xml:space="preserve"> Class</w:t>
        </w:r>
        <w:r w:rsidRPr="00960808">
          <w:rPr>
            <w:rFonts w:ascii="Times New Roman" w:eastAsia="Times New Roman" w:hAnsi="Times New Roman" w:cs="Times New Roman"/>
            <w:b/>
            <w:bCs/>
            <w:color w:val="000000" w:themeColor="text1"/>
            <w:sz w:val="24"/>
            <w:szCs w:val="24"/>
          </w:rPr>
          <w:fldChar w:fldCharType="end"/>
        </w:r>
      </w:ins>
    </w:p>
    <w:p w:rsidR="009E04C5" w:rsidRPr="009E04C5" w:rsidRDefault="009E04C5" w:rsidP="004E7580">
      <w:pPr>
        <w:spacing w:after="0" w:line="240" w:lineRule="auto"/>
        <w:jc w:val="both"/>
        <w:textAlignment w:val="baseline"/>
        <w:rPr>
          <w:ins w:id="21" w:author="Unknown"/>
          <w:rFonts w:ascii="Times New Roman" w:eastAsia="Times New Roman" w:hAnsi="Times New Roman" w:cs="Times New Roman"/>
          <w:color w:val="000000" w:themeColor="text1"/>
          <w:sz w:val="24"/>
          <w:szCs w:val="24"/>
        </w:rPr>
      </w:pPr>
      <w:proofErr w:type="spellStart"/>
      <w:ins w:id="22" w:author="Unknown">
        <w:r w:rsidRPr="009E04C5">
          <w:rPr>
            <w:rFonts w:ascii="Times New Roman" w:eastAsia="Times New Roman" w:hAnsi="Times New Roman" w:cs="Times New Roman"/>
            <w:color w:val="000000" w:themeColor="text1"/>
            <w:sz w:val="24"/>
            <w:szCs w:val="24"/>
          </w:rPr>
          <w:t>DatagramPacket</w:t>
        </w:r>
        <w:proofErr w:type="spellEnd"/>
        <w:r w:rsidRPr="009E04C5">
          <w:rPr>
            <w:rFonts w:ascii="Times New Roman" w:eastAsia="Times New Roman" w:hAnsi="Times New Roman" w:cs="Times New Roman"/>
            <w:color w:val="000000" w:themeColor="text1"/>
            <w:sz w:val="24"/>
            <w:szCs w:val="24"/>
          </w:rPr>
          <w:t xml:space="preserve"> defines several constructors. Four are shown here:</w:t>
        </w:r>
      </w:ins>
    </w:p>
    <w:p w:rsidR="009E04C5" w:rsidRPr="009E04C5" w:rsidRDefault="009E04C5" w:rsidP="004E7580">
      <w:pPr>
        <w:numPr>
          <w:ilvl w:val="0"/>
          <w:numId w:val="18"/>
        </w:numPr>
        <w:spacing w:after="0" w:line="240" w:lineRule="auto"/>
        <w:ind w:left="540"/>
        <w:jc w:val="both"/>
        <w:textAlignment w:val="baseline"/>
        <w:rPr>
          <w:ins w:id="23" w:author="Unknown"/>
          <w:rFonts w:ascii="Times New Roman" w:eastAsia="Times New Roman" w:hAnsi="Times New Roman" w:cs="Times New Roman"/>
          <w:color w:val="000000" w:themeColor="text1"/>
          <w:sz w:val="24"/>
          <w:szCs w:val="24"/>
        </w:rPr>
      </w:pPr>
      <w:proofErr w:type="spellStart"/>
      <w:proofErr w:type="gramStart"/>
      <w:ins w:id="24" w:author="Unknown">
        <w:r w:rsidRPr="00960808">
          <w:rPr>
            <w:rFonts w:ascii="Times New Roman" w:eastAsia="Times New Roman" w:hAnsi="Times New Roman" w:cs="Times New Roman"/>
            <w:b/>
            <w:bCs/>
            <w:color w:val="000000" w:themeColor="text1"/>
            <w:sz w:val="24"/>
            <w:szCs w:val="24"/>
          </w:rPr>
          <w:t>DatagramPacket</w:t>
        </w:r>
        <w:proofErr w:type="spellEnd"/>
        <w:r w:rsidRPr="00960808">
          <w:rPr>
            <w:rFonts w:ascii="Times New Roman" w:eastAsia="Times New Roman" w:hAnsi="Times New Roman" w:cs="Times New Roman"/>
            <w:b/>
            <w:bCs/>
            <w:color w:val="000000" w:themeColor="text1"/>
            <w:sz w:val="24"/>
            <w:szCs w:val="24"/>
          </w:rPr>
          <w:t>(</w:t>
        </w:r>
        <w:proofErr w:type="gramEnd"/>
        <w:r w:rsidRPr="00960808">
          <w:rPr>
            <w:rFonts w:ascii="Times New Roman" w:eastAsia="Times New Roman" w:hAnsi="Times New Roman" w:cs="Times New Roman"/>
            <w:b/>
            <w:bCs/>
            <w:color w:val="000000" w:themeColor="text1"/>
            <w:sz w:val="24"/>
            <w:szCs w:val="24"/>
          </w:rPr>
          <w:t xml:space="preserve">byte data[ ], </w:t>
        </w:r>
        <w:proofErr w:type="spellStart"/>
        <w:r w:rsidRPr="00960808">
          <w:rPr>
            <w:rFonts w:ascii="Times New Roman" w:eastAsia="Times New Roman" w:hAnsi="Times New Roman" w:cs="Times New Roman"/>
            <w:b/>
            <w:bCs/>
            <w:color w:val="000000" w:themeColor="text1"/>
            <w:sz w:val="24"/>
            <w:szCs w:val="24"/>
          </w:rPr>
          <w:t>int</w:t>
        </w:r>
        <w:proofErr w:type="spellEnd"/>
        <w:r w:rsidRPr="00960808">
          <w:rPr>
            <w:rFonts w:ascii="Times New Roman" w:eastAsia="Times New Roman" w:hAnsi="Times New Roman" w:cs="Times New Roman"/>
            <w:b/>
            <w:bCs/>
            <w:color w:val="000000" w:themeColor="text1"/>
            <w:sz w:val="24"/>
            <w:szCs w:val="24"/>
          </w:rPr>
          <w:t xml:space="preserve"> size) :</w:t>
        </w:r>
        <w:r w:rsidRPr="009E04C5">
          <w:rPr>
            <w:rFonts w:ascii="Times New Roman" w:eastAsia="Times New Roman" w:hAnsi="Times New Roman" w:cs="Times New Roman"/>
            <w:color w:val="000000" w:themeColor="text1"/>
            <w:sz w:val="24"/>
            <w:szCs w:val="24"/>
          </w:rPr>
          <w:t xml:space="preserve"> It specifies a buffer that will receive data and the size of a packet. It is used for receiving data over a </w:t>
        </w:r>
        <w:proofErr w:type="spellStart"/>
        <w:r w:rsidRPr="009E04C5">
          <w:rPr>
            <w:rFonts w:ascii="Times New Roman" w:eastAsia="Times New Roman" w:hAnsi="Times New Roman" w:cs="Times New Roman"/>
            <w:color w:val="000000" w:themeColor="text1"/>
            <w:sz w:val="24"/>
            <w:szCs w:val="24"/>
          </w:rPr>
          <w:t>DatagramSocket</w:t>
        </w:r>
        <w:proofErr w:type="spellEnd"/>
      </w:ins>
    </w:p>
    <w:p w:rsidR="009E04C5" w:rsidRPr="009E04C5" w:rsidRDefault="009E04C5" w:rsidP="004E7580">
      <w:pPr>
        <w:numPr>
          <w:ilvl w:val="0"/>
          <w:numId w:val="18"/>
        </w:numPr>
        <w:spacing w:after="0" w:line="240" w:lineRule="auto"/>
        <w:ind w:left="540"/>
        <w:jc w:val="both"/>
        <w:textAlignment w:val="baseline"/>
        <w:rPr>
          <w:ins w:id="25" w:author="Unknown"/>
          <w:rFonts w:ascii="Times New Roman" w:eastAsia="Times New Roman" w:hAnsi="Times New Roman" w:cs="Times New Roman"/>
          <w:color w:val="000000" w:themeColor="text1"/>
          <w:sz w:val="24"/>
          <w:szCs w:val="24"/>
        </w:rPr>
      </w:pPr>
      <w:proofErr w:type="spellStart"/>
      <w:proofErr w:type="gramStart"/>
      <w:ins w:id="26" w:author="Unknown">
        <w:r w:rsidRPr="00960808">
          <w:rPr>
            <w:rFonts w:ascii="Times New Roman" w:eastAsia="Times New Roman" w:hAnsi="Times New Roman" w:cs="Times New Roman"/>
            <w:b/>
            <w:bCs/>
            <w:color w:val="000000" w:themeColor="text1"/>
            <w:sz w:val="24"/>
            <w:szCs w:val="24"/>
          </w:rPr>
          <w:t>DatagramPacket</w:t>
        </w:r>
        <w:proofErr w:type="spellEnd"/>
        <w:r w:rsidRPr="00960808">
          <w:rPr>
            <w:rFonts w:ascii="Times New Roman" w:eastAsia="Times New Roman" w:hAnsi="Times New Roman" w:cs="Times New Roman"/>
            <w:b/>
            <w:bCs/>
            <w:color w:val="000000" w:themeColor="text1"/>
            <w:sz w:val="24"/>
            <w:szCs w:val="24"/>
          </w:rPr>
          <w:t>(</w:t>
        </w:r>
        <w:proofErr w:type="gramEnd"/>
        <w:r w:rsidRPr="00960808">
          <w:rPr>
            <w:rFonts w:ascii="Times New Roman" w:eastAsia="Times New Roman" w:hAnsi="Times New Roman" w:cs="Times New Roman"/>
            <w:b/>
            <w:bCs/>
            <w:color w:val="000000" w:themeColor="text1"/>
            <w:sz w:val="24"/>
            <w:szCs w:val="24"/>
          </w:rPr>
          <w:t xml:space="preserve">byte data[ ], </w:t>
        </w:r>
        <w:proofErr w:type="spellStart"/>
        <w:r w:rsidRPr="00960808">
          <w:rPr>
            <w:rFonts w:ascii="Times New Roman" w:eastAsia="Times New Roman" w:hAnsi="Times New Roman" w:cs="Times New Roman"/>
            <w:b/>
            <w:bCs/>
            <w:color w:val="000000" w:themeColor="text1"/>
            <w:sz w:val="24"/>
            <w:szCs w:val="24"/>
          </w:rPr>
          <w:t>int</w:t>
        </w:r>
        <w:proofErr w:type="spellEnd"/>
        <w:r w:rsidRPr="00960808">
          <w:rPr>
            <w:rFonts w:ascii="Times New Roman" w:eastAsia="Times New Roman" w:hAnsi="Times New Roman" w:cs="Times New Roman"/>
            <w:b/>
            <w:bCs/>
            <w:color w:val="000000" w:themeColor="text1"/>
            <w:sz w:val="24"/>
            <w:szCs w:val="24"/>
          </w:rPr>
          <w:t xml:space="preserve"> offset, </w:t>
        </w:r>
        <w:proofErr w:type="spellStart"/>
        <w:r w:rsidRPr="00960808">
          <w:rPr>
            <w:rFonts w:ascii="Times New Roman" w:eastAsia="Times New Roman" w:hAnsi="Times New Roman" w:cs="Times New Roman"/>
            <w:b/>
            <w:bCs/>
            <w:color w:val="000000" w:themeColor="text1"/>
            <w:sz w:val="24"/>
            <w:szCs w:val="24"/>
          </w:rPr>
          <w:t>int</w:t>
        </w:r>
        <w:proofErr w:type="spellEnd"/>
        <w:r w:rsidRPr="00960808">
          <w:rPr>
            <w:rFonts w:ascii="Times New Roman" w:eastAsia="Times New Roman" w:hAnsi="Times New Roman" w:cs="Times New Roman"/>
            <w:b/>
            <w:bCs/>
            <w:color w:val="000000" w:themeColor="text1"/>
            <w:sz w:val="24"/>
            <w:szCs w:val="24"/>
          </w:rPr>
          <w:t xml:space="preserve"> size) : </w:t>
        </w:r>
        <w:r w:rsidRPr="009E04C5">
          <w:rPr>
            <w:rFonts w:ascii="Times New Roman" w:eastAsia="Times New Roman" w:hAnsi="Times New Roman" w:cs="Times New Roman"/>
            <w:color w:val="000000" w:themeColor="text1"/>
            <w:sz w:val="24"/>
            <w:szCs w:val="24"/>
          </w:rPr>
          <w:t>It allows you to specify an offset into the buffer at which data will be stored.</w:t>
        </w:r>
      </w:ins>
    </w:p>
    <w:p w:rsidR="009E04C5" w:rsidRPr="009E04C5" w:rsidRDefault="009E04C5" w:rsidP="004E7580">
      <w:pPr>
        <w:numPr>
          <w:ilvl w:val="0"/>
          <w:numId w:val="18"/>
        </w:numPr>
        <w:spacing w:after="0" w:line="240" w:lineRule="auto"/>
        <w:ind w:left="540"/>
        <w:jc w:val="both"/>
        <w:textAlignment w:val="baseline"/>
        <w:rPr>
          <w:ins w:id="27" w:author="Unknown"/>
          <w:rFonts w:ascii="Times New Roman" w:eastAsia="Times New Roman" w:hAnsi="Times New Roman" w:cs="Times New Roman"/>
          <w:color w:val="000000" w:themeColor="text1"/>
          <w:sz w:val="24"/>
          <w:szCs w:val="24"/>
        </w:rPr>
      </w:pPr>
      <w:proofErr w:type="spellStart"/>
      <w:proofErr w:type="gramStart"/>
      <w:ins w:id="28" w:author="Unknown">
        <w:r w:rsidRPr="00960808">
          <w:rPr>
            <w:rFonts w:ascii="Times New Roman" w:eastAsia="Times New Roman" w:hAnsi="Times New Roman" w:cs="Times New Roman"/>
            <w:b/>
            <w:bCs/>
            <w:color w:val="000000" w:themeColor="text1"/>
            <w:sz w:val="24"/>
            <w:szCs w:val="24"/>
          </w:rPr>
          <w:t>DatagramPacket</w:t>
        </w:r>
        <w:proofErr w:type="spellEnd"/>
        <w:r w:rsidRPr="00960808">
          <w:rPr>
            <w:rFonts w:ascii="Times New Roman" w:eastAsia="Times New Roman" w:hAnsi="Times New Roman" w:cs="Times New Roman"/>
            <w:b/>
            <w:bCs/>
            <w:color w:val="000000" w:themeColor="text1"/>
            <w:sz w:val="24"/>
            <w:szCs w:val="24"/>
          </w:rPr>
          <w:t>(</w:t>
        </w:r>
        <w:proofErr w:type="gramEnd"/>
        <w:r w:rsidRPr="00960808">
          <w:rPr>
            <w:rFonts w:ascii="Times New Roman" w:eastAsia="Times New Roman" w:hAnsi="Times New Roman" w:cs="Times New Roman"/>
            <w:b/>
            <w:bCs/>
            <w:color w:val="000000" w:themeColor="text1"/>
            <w:sz w:val="24"/>
            <w:szCs w:val="24"/>
          </w:rPr>
          <w:t xml:space="preserve">byte data[ ], </w:t>
        </w:r>
        <w:proofErr w:type="spellStart"/>
        <w:r w:rsidRPr="00960808">
          <w:rPr>
            <w:rFonts w:ascii="Times New Roman" w:eastAsia="Times New Roman" w:hAnsi="Times New Roman" w:cs="Times New Roman"/>
            <w:b/>
            <w:bCs/>
            <w:color w:val="000000" w:themeColor="text1"/>
            <w:sz w:val="24"/>
            <w:szCs w:val="24"/>
          </w:rPr>
          <w:t>int</w:t>
        </w:r>
        <w:proofErr w:type="spellEnd"/>
        <w:r w:rsidRPr="00960808">
          <w:rPr>
            <w:rFonts w:ascii="Times New Roman" w:eastAsia="Times New Roman" w:hAnsi="Times New Roman" w:cs="Times New Roman"/>
            <w:b/>
            <w:bCs/>
            <w:color w:val="000000" w:themeColor="text1"/>
            <w:sz w:val="24"/>
            <w:szCs w:val="24"/>
          </w:rPr>
          <w:t xml:space="preserve"> size, </w:t>
        </w:r>
        <w:proofErr w:type="spellStart"/>
        <w:r w:rsidRPr="00960808">
          <w:rPr>
            <w:rFonts w:ascii="Times New Roman" w:eastAsia="Times New Roman" w:hAnsi="Times New Roman" w:cs="Times New Roman"/>
            <w:b/>
            <w:bCs/>
            <w:color w:val="000000" w:themeColor="text1"/>
            <w:sz w:val="24"/>
            <w:szCs w:val="24"/>
          </w:rPr>
          <w:t>InetAddress</w:t>
        </w:r>
        <w:proofErr w:type="spellEnd"/>
        <w:r w:rsidRPr="00960808">
          <w:rPr>
            <w:rFonts w:ascii="Times New Roman" w:eastAsia="Times New Roman" w:hAnsi="Times New Roman" w:cs="Times New Roman"/>
            <w:b/>
            <w:bCs/>
            <w:color w:val="000000" w:themeColor="text1"/>
            <w:sz w:val="24"/>
            <w:szCs w:val="24"/>
          </w:rPr>
          <w:t xml:space="preserve"> </w:t>
        </w:r>
        <w:proofErr w:type="spellStart"/>
        <w:r w:rsidRPr="00960808">
          <w:rPr>
            <w:rFonts w:ascii="Times New Roman" w:eastAsia="Times New Roman" w:hAnsi="Times New Roman" w:cs="Times New Roman"/>
            <w:b/>
            <w:bCs/>
            <w:color w:val="000000" w:themeColor="text1"/>
            <w:sz w:val="24"/>
            <w:szCs w:val="24"/>
          </w:rPr>
          <w:t>ipAddress</w:t>
        </w:r>
        <w:proofErr w:type="spellEnd"/>
        <w:r w:rsidRPr="00960808">
          <w:rPr>
            <w:rFonts w:ascii="Times New Roman" w:eastAsia="Times New Roman" w:hAnsi="Times New Roman" w:cs="Times New Roman"/>
            <w:b/>
            <w:bCs/>
            <w:color w:val="000000" w:themeColor="text1"/>
            <w:sz w:val="24"/>
            <w:szCs w:val="24"/>
          </w:rPr>
          <w:t xml:space="preserve">, </w:t>
        </w:r>
        <w:proofErr w:type="spellStart"/>
        <w:r w:rsidRPr="00960808">
          <w:rPr>
            <w:rFonts w:ascii="Times New Roman" w:eastAsia="Times New Roman" w:hAnsi="Times New Roman" w:cs="Times New Roman"/>
            <w:b/>
            <w:bCs/>
            <w:color w:val="000000" w:themeColor="text1"/>
            <w:sz w:val="24"/>
            <w:szCs w:val="24"/>
          </w:rPr>
          <w:t>int</w:t>
        </w:r>
        <w:proofErr w:type="spellEnd"/>
        <w:r w:rsidRPr="00960808">
          <w:rPr>
            <w:rFonts w:ascii="Times New Roman" w:eastAsia="Times New Roman" w:hAnsi="Times New Roman" w:cs="Times New Roman"/>
            <w:b/>
            <w:bCs/>
            <w:color w:val="000000" w:themeColor="text1"/>
            <w:sz w:val="24"/>
            <w:szCs w:val="24"/>
          </w:rPr>
          <w:t xml:space="preserve"> port) :</w:t>
        </w:r>
        <w:r w:rsidRPr="009E04C5">
          <w:rPr>
            <w:rFonts w:ascii="Times New Roman" w:eastAsia="Times New Roman" w:hAnsi="Times New Roman" w:cs="Times New Roman"/>
            <w:color w:val="000000" w:themeColor="text1"/>
            <w:sz w:val="24"/>
            <w:szCs w:val="24"/>
          </w:rPr>
          <w:t xml:space="preserve"> It specifies a target address and port, which are used by a </w:t>
        </w:r>
        <w:proofErr w:type="spellStart"/>
        <w:r w:rsidRPr="009E04C5">
          <w:rPr>
            <w:rFonts w:ascii="Times New Roman" w:eastAsia="Times New Roman" w:hAnsi="Times New Roman" w:cs="Times New Roman"/>
            <w:color w:val="000000" w:themeColor="text1"/>
            <w:sz w:val="24"/>
            <w:szCs w:val="24"/>
          </w:rPr>
          <w:t>DatagramSocket</w:t>
        </w:r>
        <w:proofErr w:type="spellEnd"/>
        <w:r w:rsidRPr="009E04C5">
          <w:rPr>
            <w:rFonts w:ascii="Times New Roman" w:eastAsia="Times New Roman" w:hAnsi="Times New Roman" w:cs="Times New Roman"/>
            <w:color w:val="000000" w:themeColor="text1"/>
            <w:sz w:val="24"/>
            <w:szCs w:val="24"/>
          </w:rPr>
          <w:t xml:space="preserve"> to determine where the data in the packet will be sent.</w:t>
        </w:r>
      </w:ins>
    </w:p>
    <w:p w:rsidR="009E04C5" w:rsidRPr="009E04C5" w:rsidRDefault="009E04C5" w:rsidP="004E7580">
      <w:pPr>
        <w:numPr>
          <w:ilvl w:val="0"/>
          <w:numId w:val="18"/>
        </w:numPr>
        <w:spacing w:after="0" w:line="240" w:lineRule="auto"/>
        <w:ind w:left="540"/>
        <w:jc w:val="both"/>
        <w:textAlignment w:val="baseline"/>
        <w:rPr>
          <w:ins w:id="29" w:author="Unknown"/>
          <w:rFonts w:ascii="Times New Roman" w:eastAsia="Times New Roman" w:hAnsi="Times New Roman" w:cs="Times New Roman"/>
          <w:color w:val="000000" w:themeColor="text1"/>
          <w:sz w:val="24"/>
          <w:szCs w:val="24"/>
        </w:rPr>
      </w:pPr>
      <w:proofErr w:type="spellStart"/>
      <w:proofErr w:type="gramStart"/>
      <w:ins w:id="30" w:author="Unknown">
        <w:r w:rsidRPr="00960808">
          <w:rPr>
            <w:rFonts w:ascii="Times New Roman" w:eastAsia="Times New Roman" w:hAnsi="Times New Roman" w:cs="Times New Roman"/>
            <w:b/>
            <w:bCs/>
            <w:color w:val="000000" w:themeColor="text1"/>
            <w:sz w:val="24"/>
            <w:szCs w:val="24"/>
          </w:rPr>
          <w:t>DatagramPacket</w:t>
        </w:r>
        <w:proofErr w:type="spellEnd"/>
        <w:r w:rsidRPr="00960808">
          <w:rPr>
            <w:rFonts w:ascii="Times New Roman" w:eastAsia="Times New Roman" w:hAnsi="Times New Roman" w:cs="Times New Roman"/>
            <w:b/>
            <w:bCs/>
            <w:color w:val="000000" w:themeColor="text1"/>
            <w:sz w:val="24"/>
            <w:szCs w:val="24"/>
          </w:rPr>
          <w:t>(</w:t>
        </w:r>
        <w:proofErr w:type="gramEnd"/>
        <w:r w:rsidRPr="00960808">
          <w:rPr>
            <w:rFonts w:ascii="Times New Roman" w:eastAsia="Times New Roman" w:hAnsi="Times New Roman" w:cs="Times New Roman"/>
            <w:b/>
            <w:bCs/>
            <w:color w:val="000000" w:themeColor="text1"/>
            <w:sz w:val="24"/>
            <w:szCs w:val="24"/>
          </w:rPr>
          <w:t xml:space="preserve">byte data[ ], </w:t>
        </w:r>
        <w:proofErr w:type="spellStart"/>
        <w:r w:rsidRPr="00960808">
          <w:rPr>
            <w:rFonts w:ascii="Times New Roman" w:eastAsia="Times New Roman" w:hAnsi="Times New Roman" w:cs="Times New Roman"/>
            <w:b/>
            <w:bCs/>
            <w:color w:val="000000" w:themeColor="text1"/>
            <w:sz w:val="24"/>
            <w:szCs w:val="24"/>
          </w:rPr>
          <w:t>int</w:t>
        </w:r>
        <w:proofErr w:type="spellEnd"/>
        <w:r w:rsidRPr="00960808">
          <w:rPr>
            <w:rFonts w:ascii="Times New Roman" w:eastAsia="Times New Roman" w:hAnsi="Times New Roman" w:cs="Times New Roman"/>
            <w:b/>
            <w:bCs/>
            <w:color w:val="000000" w:themeColor="text1"/>
            <w:sz w:val="24"/>
            <w:szCs w:val="24"/>
          </w:rPr>
          <w:t xml:space="preserve"> offset, </w:t>
        </w:r>
        <w:proofErr w:type="spellStart"/>
        <w:r w:rsidRPr="00960808">
          <w:rPr>
            <w:rFonts w:ascii="Times New Roman" w:eastAsia="Times New Roman" w:hAnsi="Times New Roman" w:cs="Times New Roman"/>
            <w:b/>
            <w:bCs/>
            <w:color w:val="000000" w:themeColor="text1"/>
            <w:sz w:val="24"/>
            <w:szCs w:val="24"/>
          </w:rPr>
          <w:t>int</w:t>
        </w:r>
        <w:proofErr w:type="spellEnd"/>
        <w:r w:rsidRPr="00960808">
          <w:rPr>
            <w:rFonts w:ascii="Times New Roman" w:eastAsia="Times New Roman" w:hAnsi="Times New Roman" w:cs="Times New Roman"/>
            <w:b/>
            <w:bCs/>
            <w:color w:val="000000" w:themeColor="text1"/>
            <w:sz w:val="24"/>
            <w:szCs w:val="24"/>
          </w:rPr>
          <w:t xml:space="preserve"> size, </w:t>
        </w:r>
        <w:proofErr w:type="spellStart"/>
        <w:r w:rsidRPr="00960808">
          <w:rPr>
            <w:rFonts w:ascii="Times New Roman" w:eastAsia="Times New Roman" w:hAnsi="Times New Roman" w:cs="Times New Roman"/>
            <w:b/>
            <w:bCs/>
            <w:color w:val="000000" w:themeColor="text1"/>
            <w:sz w:val="24"/>
            <w:szCs w:val="24"/>
          </w:rPr>
          <w:t>InetAddress</w:t>
        </w:r>
        <w:proofErr w:type="spellEnd"/>
        <w:r w:rsidRPr="00960808">
          <w:rPr>
            <w:rFonts w:ascii="Times New Roman" w:eastAsia="Times New Roman" w:hAnsi="Times New Roman" w:cs="Times New Roman"/>
            <w:b/>
            <w:bCs/>
            <w:color w:val="000000" w:themeColor="text1"/>
            <w:sz w:val="24"/>
            <w:szCs w:val="24"/>
          </w:rPr>
          <w:t xml:space="preserve"> </w:t>
        </w:r>
        <w:proofErr w:type="spellStart"/>
        <w:r w:rsidRPr="00960808">
          <w:rPr>
            <w:rFonts w:ascii="Times New Roman" w:eastAsia="Times New Roman" w:hAnsi="Times New Roman" w:cs="Times New Roman"/>
            <w:b/>
            <w:bCs/>
            <w:color w:val="000000" w:themeColor="text1"/>
            <w:sz w:val="24"/>
            <w:szCs w:val="24"/>
          </w:rPr>
          <w:t>ipAddress</w:t>
        </w:r>
        <w:proofErr w:type="spellEnd"/>
        <w:r w:rsidRPr="00960808">
          <w:rPr>
            <w:rFonts w:ascii="Times New Roman" w:eastAsia="Times New Roman" w:hAnsi="Times New Roman" w:cs="Times New Roman"/>
            <w:b/>
            <w:bCs/>
            <w:color w:val="000000" w:themeColor="text1"/>
            <w:sz w:val="24"/>
            <w:szCs w:val="24"/>
          </w:rPr>
          <w:t xml:space="preserve">, </w:t>
        </w:r>
        <w:proofErr w:type="spellStart"/>
        <w:r w:rsidRPr="00960808">
          <w:rPr>
            <w:rFonts w:ascii="Times New Roman" w:eastAsia="Times New Roman" w:hAnsi="Times New Roman" w:cs="Times New Roman"/>
            <w:b/>
            <w:bCs/>
            <w:color w:val="000000" w:themeColor="text1"/>
            <w:sz w:val="24"/>
            <w:szCs w:val="24"/>
          </w:rPr>
          <w:t>int</w:t>
        </w:r>
        <w:proofErr w:type="spellEnd"/>
        <w:r w:rsidRPr="00960808">
          <w:rPr>
            <w:rFonts w:ascii="Times New Roman" w:eastAsia="Times New Roman" w:hAnsi="Times New Roman" w:cs="Times New Roman"/>
            <w:b/>
            <w:bCs/>
            <w:color w:val="000000" w:themeColor="text1"/>
            <w:sz w:val="24"/>
            <w:szCs w:val="24"/>
          </w:rPr>
          <w:t xml:space="preserve"> port) :</w:t>
        </w:r>
        <w:r w:rsidRPr="009E04C5">
          <w:rPr>
            <w:rFonts w:ascii="Times New Roman" w:eastAsia="Times New Roman" w:hAnsi="Times New Roman" w:cs="Times New Roman"/>
            <w:color w:val="000000" w:themeColor="text1"/>
            <w:sz w:val="24"/>
            <w:szCs w:val="24"/>
          </w:rPr>
          <w:t> It transmits packets beginning at the specified offset into the data.</w:t>
        </w:r>
      </w:ins>
    </w:p>
    <w:p w:rsidR="009E04C5" w:rsidRPr="009E04C5" w:rsidRDefault="009E04C5" w:rsidP="004E7580">
      <w:pPr>
        <w:spacing w:after="0" w:line="240" w:lineRule="auto"/>
        <w:jc w:val="both"/>
        <w:textAlignment w:val="baseline"/>
        <w:rPr>
          <w:ins w:id="31" w:author="Unknown"/>
          <w:rFonts w:ascii="Times New Roman" w:eastAsia="Times New Roman" w:hAnsi="Times New Roman" w:cs="Times New Roman"/>
          <w:color w:val="000000" w:themeColor="text1"/>
          <w:sz w:val="24"/>
          <w:szCs w:val="24"/>
        </w:rPr>
      </w:pPr>
      <w:ins w:id="32" w:author="Unknown">
        <w:r w:rsidRPr="009E04C5">
          <w:rPr>
            <w:rFonts w:ascii="Times New Roman" w:eastAsia="Times New Roman" w:hAnsi="Times New Roman" w:cs="Times New Roman"/>
            <w:color w:val="000000" w:themeColor="text1"/>
            <w:sz w:val="24"/>
            <w:szCs w:val="24"/>
          </w:rPr>
          <w:t>Think of the first two forms as building an “in box</w:t>
        </w:r>
        <w:proofErr w:type="gramStart"/>
        <w:r w:rsidRPr="009E04C5">
          <w:rPr>
            <w:rFonts w:ascii="Times New Roman" w:eastAsia="Times New Roman" w:hAnsi="Times New Roman" w:cs="Times New Roman"/>
            <w:color w:val="000000" w:themeColor="text1"/>
            <w:sz w:val="24"/>
            <w:szCs w:val="24"/>
          </w:rPr>
          <w:t>, ”</w:t>
        </w:r>
        <w:proofErr w:type="gramEnd"/>
        <w:r w:rsidRPr="009E04C5">
          <w:rPr>
            <w:rFonts w:ascii="Times New Roman" w:eastAsia="Times New Roman" w:hAnsi="Times New Roman" w:cs="Times New Roman"/>
            <w:color w:val="000000" w:themeColor="text1"/>
            <w:sz w:val="24"/>
            <w:szCs w:val="24"/>
          </w:rPr>
          <w:t xml:space="preserve"> and the second two forms as stuffing and addressing an envelope.</w:t>
        </w:r>
      </w:ins>
    </w:p>
    <w:p w:rsidR="009E04C5" w:rsidRPr="009E04C5" w:rsidRDefault="009E04C5" w:rsidP="004E7580">
      <w:pPr>
        <w:spacing w:after="0" w:line="240" w:lineRule="auto"/>
        <w:jc w:val="both"/>
        <w:textAlignment w:val="baseline"/>
        <w:rPr>
          <w:ins w:id="33" w:author="Unknown"/>
          <w:rFonts w:ascii="Times New Roman" w:eastAsia="Times New Roman" w:hAnsi="Times New Roman" w:cs="Times New Roman"/>
          <w:color w:val="000000" w:themeColor="text1"/>
          <w:sz w:val="24"/>
          <w:szCs w:val="24"/>
        </w:rPr>
      </w:pPr>
      <w:proofErr w:type="spellStart"/>
      <w:ins w:id="34" w:author="Unknown">
        <w:r w:rsidRPr="009E04C5">
          <w:rPr>
            <w:rFonts w:ascii="Times New Roman" w:eastAsia="Times New Roman" w:hAnsi="Times New Roman" w:cs="Times New Roman"/>
            <w:color w:val="000000" w:themeColor="text1"/>
            <w:sz w:val="24"/>
            <w:szCs w:val="24"/>
          </w:rPr>
          <w:t>DatagramPacket</w:t>
        </w:r>
        <w:proofErr w:type="spellEnd"/>
        <w:r w:rsidRPr="009E04C5">
          <w:rPr>
            <w:rFonts w:ascii="Times New Roman" w:eastAsia="Times New Roman" w:hAnsi="Times New Roman" w:cs="Times New Roman"/>
            <w:color w:val="000000" w:themeColor="text1"/>
            <w:sz w:val="24"/>
            <w:szCs w:val="24"/>
          </w:rPr>
          <w:t xml:space="preserve"> defines several methods, including those shown here, </w:t>
        </w:r>
        <w:proofErr w:type="gramStart"/>
        <w:r w:rsidRPr="009E04C5">
          <w:rPr>
            <w:rFonts w:ascii="Times New Roman" w:eastAsia="Times New Roman" w:hAnsi="Times New Roman" w:cs="Times New Roman"/>
            <w:color w:val="000000" w:themeColor="text1"/>
            <w:sz w:val="24"/>
            <w:szCs w:val="24"/>
          </w:rPr>
          <w:t>that give</w:t>
        </w:r>
        <w:proofErr w:type="gramEnd"/>
        <w:r w:rsidRPr="009E04C5">
          <w:rPr>
            <w:rFonts w:ascii="Times New Roman" w:eastAsia="Times New Roman" w:hAnsi="Times New Roman" w:cs="Times New Roman"/>
            <w:color w:val="000000" w:themeColor="text1"/>
            <w:sz w:val="24"/>
            <w:szCs w:val="24"/>
          </w:rPr>
          <w:t xml:space="preserve"> access to the address and port number of a packet, as well as the raw data and its length. In general, the get methods are used on packets that are received and the set methods are used on packets that will be sent.</w:t>
        </w:r>
      </w:ins>
    </w:p>
    <w:tbl>
      <w:tblPr>
        <w:tblW w:w="5000" w:type="pct"/>
        <w:tblBorders>
          <w:bottom w:val="single" w:sz="6" w:space="0" w:color="EDEDED"/>
        </w:tblBorders>
        <w:tblCellMar>
          <w:left w:w="0" w:type="dxa"/>
          <w:right w:w="0" w:type="dxa"/>
        </w:tblCellMar>
        <w:tblLook w:val="04A0"/>
      </w:tblPr>
      <w:tblGrid>
        <w:gridCol w:w="3262"/>
        <w:gridCol w:w="6338"/>
      </w:tblGrid>
      <w:tr w:rsidR="009E04C5" w:rsidRPr="009E04C5" w:rsidTr="009E04C5">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b/>
                <w:bCs/>
                <w:caps/>
                <w:color w:val="000000" w:themeColor="text1"/>
                <w:sz w:val="24"/>
                <w:szCs w:val="24"/>
              </w:rPr>
            </w:pPr>
            <w:r w:rsidRPr="009E04C5">
              <w:rPr>
                <w:rFonts w:ascii="Times New Roman" w:eastAsia="Times New Roman" w:hAnsi="Times New Roman" w:cs="Times New Roman"/>
                <w:b/>
                <w:bCs/>
                <w:caps/>
                <w:color w:val="000000" w:themeColor="text1"/>
                <w:sz w:val="24"/>
                <w:szCs w:val="24"/>
              </w:rPr>
              <w:t>FUNCTION</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b/>
                <w:bCs/>
                <w:caps/>
                <w:color w:val="000000" w:themeColor="text1"/>
                <w:sz w:val="24"/>
                <w:szCs w:val="24"/>
              </w:rPr>
            </w:pPr>
            <w:r w:rsidRPr="009E04C5">
              <w:rPr>
                <w:rFonts w:ascii="Times New Roman" w:eastAsia="Times New Roman" w:hAnsi="Times New Roman" w:cs="Times New Roman"/>
                <w:b/>
                <w:bCs/>
                <w:caps/>
                <w:color w:val="000000" w:themeColor="text1"/>
                <w:sz w:val="24"/>
                <w:szCs w:val="24"/>
              </w:rPr>
              <w:t>USAGE</w:t>
            </w:r>
          </w:p>
        </w:tc>
      </w:tr>
      <w:tr w:rsidR="009E04C5" w:rsidRPr="009E04C5" w:rsidTr="009E04C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proofErr w:type="spellStart"/>
            <w:r w:rsidRPr="009E04C5">
              <w:rPr>
                <w:rFonts w:ascii="Times New Roman" w:eastAsia="Times New Roman" w:hAnsi="Times New Roman" w:cs="Times New Roman"/>
                <w:color w:val="000000" w:themeColor="text1"/>
                <w:sz w:val="24"/>
                <w:szCs w:val="24"/>
              </w:rPr>
              <w:t>InetAddress</w:t>
            </w:r>
            <w:proofErr w:type="spellEnd"/>
            <w:r w:rsidRPr="009E04C5">
              <w:rPr>
                <w:rFonts w:ascii="Times New Roman" w:eastAsia="Times New Roman" w:hAnsi="Times New Roman" w:cs="Times New Roman"/>
                <w:color w:val="000000" w:themeColor="text1"/>
                <w:sz w:val="24"/>
                <w:szCs w:val="24"/>
              </w:rPr>
              <w:t xml:space="preserve"> </w:t>
            </w:r>
            <w:proofErr w:type="spellStart"/>
            <w:r w:rsidRPr="009E04C5">
              <w:rPr>
                <w:rFonts w:ascii="Times New Roman" w:eastAsia="Times New Roman" w:hAnsi="Times New Roman" w:cs="Times New Roman"/>
                <w:color w:val="000000" w:themeColor="text1"/>
                <w:sz w:val="24"/>
                <w:szCs w:val="24"/>
              </w:rPr>
              <w:t>getAddress</w:t>
            </w:r>
            <w:proofErr w:type="spellEnd"/>
            <w:r w:rsidRPr="009E04C5">
              <w:rPr>
                <w:rFonts w:ascii="Times New Roman" w:eastAsia="Times New Roman" w:hAnsi="Times New Roman" w:cs="Times New Roman"/>
                <w:color w:val="000000" w:themeColor="text1"/>
                <w:sz w:val="24"/>
                <w:szCs w:val="24"/>
              </w:rPr>
              <w:t>( )</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 xml:space="preserve">Returns the address of the source (for </w:t>
            </w:r>
            <w:proofErr w:type="spellStart"/>
            <w:r w:rsidRPr="009E04C5">
              <w:rPr>
                <w:rFonts w:ascii="Times New Roman" w:eastAsia="Times New Roman" w:hAnsi="Times New Roman" w:cs="Times New Roman"/>
                <w:color w:val="000000" w:themeColor="text1"/>
                <w:sz w:val="24"/>
                <w:szCs w:val="24"/>
              </w:rPr>
              <w:t>datagrams</w:t>
            </w:r>
            <w:proofErr w:type="spellEnd"/>
            <w:r w:rsidRPr="009E04C5">
              <w:rPr>
                <w:rFonts w:ascii="Times New Roman" w:eastAsia="Times New Roman" w:hAnsi="Times New Roman" w:cs="Times New Roman"/>
                <w:color w:val="000000" w:themeColor="text1"/>
                <w:sz w:val="24"/>
                <w:szCs w:val="24"/>
              </w:rPr>
              <w:t xml:space="preserve"> being received) or destination (for </w:t>
            </w:r>
            <w:proofErr w:type="spellStart"/>
            <w:r w:rsidRPr="009E04C5">
              <w:rPr>
                <w:rFonts w:ascii="Times New Roman" w:eastAsia="Times New Roman" w:hAnsi="Times New Roman" w:cs="Times New Roman"/>
                <w:color w:val="000000" w:themeColor="text1"/>
                <w:sz w:val="24"/>
                <w:szCs w:val="24"/>
              </w:rPr>
              <w:t>datagrams</w:t>
            </w:r>
            <w:proofErr w:type="spellEnd"/>
            <w:r w:rsidRPr="009E04C5">
              <w:rPr>
                <w:rFonts w:ascii="Times New Roman" w:eastAsia="Times New Roman" w:hAnsi="Times New Roman" w:cs="Times New Roman"/>
                <w:color w:val="000000" w:themeColor="text1"/>
                <w:sz w:val="24"/>
                <w:szCs w:val="24"/>
              </w:rPr>
              <w:t xml:space="preserve"> being sent).</w:t>
            </w:r>
          </w:p>
        </w:tc>
      </w:tr>
      <w:tr w:rsidR="009E04C5" w:rsidRPr="009E04C5" w:rsidTr="009E04C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 xml:space="preserve">byte[ ] </w:t>
            </w:r>
            <w:proofErr w:type="spellStart"/>
            <w:r w:rsidRPr="009E04C5">
              <w:rPr>
                <w:rFonts w:ascii="Times New Roman" w:eastAsia="Times New Roman" w:hAnsi="Times New Roman" w:cs="Times New Roman"/>
                <w:color w:val="000000" w:themeColor="text1"/>
                <w:sz w:val="24"/>
                <w:szCs w:val="24"/>
              </w:rPr>
              <w:t>getData</w:t>
            </w:r>
            <w:proofErr w:type="spellEnd"/>
            <w:r w:rsidRPr="009E04C5">
              <w:rPr>
                <w:rFonts w:ascii="Times New Roman" w:eastAsia="Times New Roman" w:hAnsi="Times New Roman" w:cs="Times New Roman"/>
                <w:color w:val="000000" w:themeColor="text1"/>
                <w:sz w:val="24"/>
                <w:szCs w:val="24"/>
              </w:rPr>
              <w:t>( )</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 xml:space="preserve">Returns the byte array of data contained in the datagram. </w:t>
            </w:r>
            <w:r w:rsidRPr="009E04C5">
              <w:rPr>
                <w:rFonts w:ascii="Times New Roman" w:eastAsia="Times New Roman" w:hAnsi="Times New Roman" w:cs="Times New Roman"/>
                <w:color w:val="000000" w:themeColor="text1"/>
                <w:sz w:val="24"/>
                <w:szCs w:val="24"/>
              </w:rPr>
              <w:lastRenderedPageBreak/>
              <w:t>Mostly used to retrieve data from the datagram after it has been received.</w:t>
            </w:r>
          </w:p>
        </w:tc>
      </w:tr>
      <w:tr w:rsidR="009E04C5" w:rsidRPr="009E04C5" w:rsidTr="009E04C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proofErr w:type="spellStart"/>
            <w:r w:rsidRPr="009E04C5">
              <w:rPr>
                <w:rFonts w:ascii="Times New Roman" w:eastAsia="Times New Roman" w:hAnsi="Times New Roman" w:cs="Times New Roman"/>
                <w:color w:val="000000" w:themeColor="text1"/>
                <w:sz w:val="24"/>
                <w:szCs w:val="24"/>
              </w:rPr>
              <w:lastRenderedPageBreak/>
              <w:t>int</w:t>
            </w:r>
            <w:proofErr w:type="spellEnd"/>
            <w:r w:rsidRPr="009E04C5">
              <w:rPr>
                <w:rFonts w:ascii="Times New Roman" w:eastAsia="Times New Roman" w:hAnsi="Times New Roman" w:cs="Times New Roman"/>
                <w:color w:val="000000" w:themeColor="text1"/>
                <w:sz w:val="24"/>
                <w:szCs w:val="24"/>
              </w:rPr>
              <w:t xml:space="preserve"> </w:t>
            </w:r>
            <w:proofErr w:type="spellStart"/>
            <w:r w:rsidRPr="009E04C5">
              <w:rPr>
                <w:rFonts w:ascii="Times New Roman" w:eastAsia="Times New Roman" w:hAnsi="Times New Roman" w:cs="Times New Roman"/>
                <w:color w:val="000000" w:themeColor="text1"/>
                <w:sz w:val="24"/>
                <w:szCs w:val="24"/>
              </w:rPr>
              <w:t>getLength</w:t>
            </w:r>
            <w:proofErr w:type="spellEnd"/>
            <w:r w:rsidRPr="009E04C5">
              <w:rPr>
                <w:rFonts w:ascii="Times New Roman" w:eastAsia="Times New Roman" w:hAnsi="Times New Roman" w:cs="Times New Roman"/>
                <w:color w:val="000000" w:themeColor="text1"/>
                <w:sz w:val="24"/>
                <w:szCs w:val="24"/>
              </w:rPr>
              <w:t>( )</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 xml:space="preserve">Returns the length of the valid data contained in the byte array that would be returned from the </w:t>
            </w:r>
            <w:proofErr w:type="spellStart"/>
            <w:proofErr w:type="gramStart"/>
            <w:r w:rsidRPr="009E04C5">
              <w:rPr>
                <w:rFonts w:ascii="Times New Roman" w:eastAsia="Times New Roman" w:hAnsi="Times New Roman" w:cs="Times New Roman"/>
                <w:color w:val="000000" w:themeColor="text1"/>
                <w:sz w:val="24"/>
                <w:szCs w:val="24"/>
              </w:rPr>
              <w:t>getData</w:t>
            </w:r>
            <w:proofErr w:type="spellEnd"/>
            <w:r w:rsidRPr="009E04C5">
              <w:rPr>
                <w:rFonts w:ascii="Times New Roman" w:eastAsia="Times New Roman" w:hAnsi="Times New Roman" w:cs="Times New Roman"/>
                <w:color w:val="000000" w:themeColor="text1"/>
                <w:sz w:val="24"/>
                <w:szCs w:val="24"/>
              </w:rPr>
              <w:t>(</w:t>
            </w:r>
            <w:proofErr w:type="gramEnd"/>
            <w:r w:rsidRPr="009E04C5">
              <w:rPr>
                <w:rFonts w:ascii="Times New Roman" w:eastAsia="Times New Roman" w:hAnsi="Times New Roman" w:cs="Times New Roman"/>
                <w:color w:val="000000" w:themeColor="text1"/>
                <w:sz w:val="24"/>
                <w:szCs w:val="24"/>
              </w:rPr>
              <w:t xml:space="preserve"> ) method. This may not equal the length of the whole byte array.</w:t>
            </w:r>
          </w:p>
        </w:tc>
      </w:tr>
      <w:tr w:rsidR="009E04C5" w:rsidRPr="009E04C5" w:rsidTr="009E04C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proofErr w:type="spellStart"/>
            <w:r w:rsidRPr="009E04C5">
              <w:rPr>
                <w:rFonts w:ascii="Times New Roman" w:eastAsia="Times New Roman" w:hAnsi="Times New Roman" w:cs="Times New Roman"/>
                <w:color w:val="000000" w:themeColor="text1"/>
                <w:sz w:val="24"/>
                <w:szCs w:val="24"/>
              </w:rPr>
              <w:t>int</w:t>
            </w:r>
            <w:proofErr w:type="spellEnd"/>
            <w:r w:rsidRPr="009E04C5">
              <w:rPr>
                <w:rFonts w:ascii="Times New Roman" w:eastAsia="Times New Roman" w:hAnsi="Times New Roman" w:cs="Times New Roman"/>
                <w:color w:val="000000" w:themeColor="text1"/>
                <w:sz w:val="24"/>
                <w:szCs w:val="24"/>
              </w:rPr>
              <w:t xml:space="preserve"> </w:t>
            </w:r>
            <w:proofErr w:type="spellStart"/>
            <w:r w:rsidRPr="009E04C5">
              <w:rPr>
                <w:rFonts w:ascii="Times New Roman" w:eastAsia="Times New Roman" w:hAnsi="Times New Roman" w:cs="Times New Roman"/>
                <w:color w:val="000000" w:themeColor="text1"/>
                <w:sz w:val="24"/>
                <w:szCs w:val="24"/>
              </w:rPr>
              <w:t>getOffset</w:t>
            </w:r>
            <w:proofErr w:type="spellEnd"/>
            <w:r w:rsidRPr="009E04C5">
              <w:rPr>
                <w:rFonts w:ascii="Times New Roman" w:eastAsia="Times New Roman" w:hAnsi="Times New Roman" w:cs="Times New Roman"/>
                <w:color w:val="000000" w:themeColor="text1"/>
                <w:sz w:val="24"/>
                <w:szCs w:val="24"/>
              </w:rPr>
              <w:t>( )</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Returns the starting index of the data.</w:t>
            </w:r>
          </w:p>
        </w:tc>
      </w:tr>
      <w:tr w:rsidR="009E04C5" w:rsidRPr="009E04C5" w:rsidTr="009E04C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proofErr w:type="spellStart"/>
            <w:r w:rsidRPr="009E04C5">
              <w:rPr>
                <w:rFonts w:ascii="Times New Roman" w:eastAsia="Times New Roman" w:hAnsi="Times New Roman" w:cs="Times New Roman"/>
                <w:color w:val="000000" w:themeColor="text1"/>
                <w:sz w:val="24"/>
                <w:szCs w:val="24"/>
              </w:rPr>
              <w:t>int</w:t>
            </w:r>
            <w:proofErr w:type="spellEnd"/>
            <w:r w:rsidRPr="009E04C5">
              <w:rPr>
                <w:rFonts w:ascii="Times New Roman" w:eastAsia="Times New Roman" w:hAnsi="Times New Roman" w:cs="Times New Roman"/>
                <w:color w:val="000000" w:themeColor="text1"/>
                <w:sz w:val="24"/>
                <w:szCs w:val="24"/>
              </w:rPr>
              <w:t xml:space="preserve"> </w:t>
            </w:r>
            <w:proofErr w:type="spellStart"/>
            <w:r w:rsidRPr="009E04C5">
              <w:rPr>
                <w:rFonts w:ascii="Times New Roman" w:eastAsia="Times New Roman" w:hAnsi="Times New Roman" w:cs="Times New Roman"/>
                <w:color w:val="000000" w:themeColor="text1"/>
                <w:sz w:val="24"/>
                <w:szCs w:val="24"/>
              </w:rPr>
              <w:t>getPort</w:t>
            </w:r>
            <w:proofErr w:type="spellEnd"/>
            <w:r w:rsidRPr="009E04C5">
              <w:rPr>
                <w:rFonts w:ascii="Times New Roman" w:eastAsia="Times New Roman" w:hAnsi="Times New Roman" w:cs="Times New Roman"/>
                <w:color w:val="000000" w:themeColor="text1"/>
                <w:sz w:val="24"/>
                <w:szCs w:val="24"/>
              </w:rPr>
              <w:t>( )</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Returns the port number.</w:t>
            </w:r>
          </w:p>
        </w:tc>
      </w:tr>
      <w:tr w:rsidR="009E04C5" w:rsidRPr="009E04C5" w:rsidTr="009E04C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 xml:space="preserve">void </w:t>
            </w:r>
            <w:proofErr w:type="spellStart"/>
            <w:r w:rsidRPr="009E04C5">
              <w:rPr>
                <w:rFonts w:ascii="Times New Roman" w:eastAsia="Times New Roman" w:hAnsi="Times New Roman" w:cs="Times New Roman"/>
                <w:color w:val="000000" w:themeColor="text1"/>
                <w:sz w:val="24"/>
                <w:szCs w:val="24"/>
              </w:rPr>
              <w:t>setAddress</w:t>
            </w:r>
            <w:proofErr w:type="spellEnd"/>
            <w:r w:rsidRPr="009E04C5">
              <w:rPr>
                <w:rFonts w:ascii="Times New Roman" w:eastAsia="Times New Roman" w:hAnsi="Times New Roman" w:cs="Times New Roman"/>
                <w:color w:val="000000" w:themeColor="text1"/>
                <w:sz w:val="24"/>
                <w:szCs w:val="24"/>
              </w:rPr>
              <w:t>(</w:t>
            </w:r>
            <w:proofErr w:type="spellStart"/>
            <w:r w:rsidRPr="009E04C5">
              <w:rPr>
                <w:rFonts w:ascii="Times New Roman" w:eastAsia="Times New Roman" w:hAnsi="Times New Roman" w:cs="Times New Roman"/>
                <w:color w:val="000000" w:themeColor="text1"/>
                <w:sz w:val="24"/>
                <w:szCs w:val="24"/>
              </w:rPr>
              <w:t>InetAddress</w:t>
            </w:r>
            <w:proofErr w:type="spellEnd"/>
            <w:r w:rsidRPr="009E04C5">
              <w:rPr>
                <w:rFonts w:ascii="Times New Roman" w:eastAsia="Times New Roman" w:hAnsi="Times New Roman" w:cs="Times New Roman"/>
                <w:color w:val="000000" w:themeColor="text1"/>
                <w:sz w:val="24"/>
                <w:szCs w:val="24"/>
              </w:rPr>
              <w:t xml:space="preserve"> </w:t>
            </w:r>
            <w:proofErr w:type="spellStart"/>
            <w:r w:rsidRPr="009E04C5">
              <w:rPr>
                <w:rFonts w:ascii="Times New Roman" w:eastAsia="Times New Roman" w:hAnsi="Times New Roman" w:cs="Times New Roman"/>
                <w:color w:val="000000" w:themeColor="text1"/>
                <w:sz w:val="24"/>
                <w:szCs w:val="24"/>
              </w:rPr>
              <w:t>ipAddress</w:t>
            </w:r>
            <w:proofErr w:type="spellEnd"/>
            <w:r w:rsidRPr="009E04C5">
              <w:rPr>
                <w:rFonts w:ascii="Times New Roman" w:eastAsia="Times New Roman" w:hAnsi="Times New Roman" w:cs="Times New Roman"/>
                <w:color w:val="000000" w:themeColor="text1"/>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 xml:space="preserve">Sets the address to which a packet will be sent. The address is specified by </w:t>
            </w:r>
            <w:proofErr w:type="spellStart"/>
            <w:r w:rsidRPr="009E04C5">
              <w:rPr>
                <w:rFonts w:ascii="Times New Roman" w:eastAsia="Times New Roman" w:hAnsi="Times New Roman" w:cs="Times New Roman"/>
                <w:color w:val="000000" w:themeColor="text1"/>
                <w:sz w:val="24"/>
                <w:szCs w:val="24"/>
              </w:rPr>
              <w:t>ipAddress</w:t>
            </w:r>
            <w:proofErr w:type="spellEnd"/>
            <w:r w:rsidRPr="009E04C5">
              <w:rPr>
                <w:rFonts w:ascii="Times New Roman" w:eastAsia="Times New Roman" w:hAnsi="Times New Roman" w:cs="Times New Roman"/>
                <w:color w:val="000000" w:themeColor="text1"/>
                <w:sz w:val="24"/>
                <w:szCs w:val="24"/>
              </w:rPr>
              <w:t>.</w:t>
            </w:r>
          </w:p>
        </w:tc>
      </w:tr>
      <w:tr w:rsidR="009E04C5" w:rsidRPr="009E04C5" w:rsidTr="009E04C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 xml:space="preserve">void </w:t>
            </w:r>
            <w:proofErr w:type="spellStart"/>
            <w:r w:rsidRPr="009E04C5">
              <w:rPr>
                <w:rFonts w:ascii="Times New Roman" w:eastAsia="Times New Roman" w:hAnsi="Times New Roman" w:cs="Times New Roman"/>
                <w:color w:val="000000" w:themeColor="text1"/>
                <w:sz w:val="24"/>
                <w:szCs w:val="24"/>
              </w:rPr>
              <w:t>setData</w:t>
            </w:r>
            <w:proofErr w:type="spellEnd"/>
            <w:r w:rsidRPr="009E04C5">
              <w:rPr>
                <w:rFonts w:ascii="Times New Roman" w:eastAsia="Times New Roman" w:hAnsi="Times New Roman" w:cs="Times New Roman"/>
                <w:color w:val="000000" w:themeColor="text1"/>
                <w:sz w:val="24"/>
                <w:szCs w:val="24"/>
              </w:rPr>
              <w:t>(byte[ ] data)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Sets the data to data, the offset to zero, and the length to number of bytes in data</w:t>
            </w:r>
          </w:p>
        </w:tc>
      </w:tr>
      <w:tr w:rsidR="009E04C5" w:rsidRPr="009E04C5" w:rsidTr="009E04C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 xml:space="preserve">void </w:t>
            </w:r>
            <w:proofErr w:type="spellStart"/>
            <w:r w:rsidRPr="009E04C5">
              <w:rPr>
                <w:rFonts w:ascii="Times New Roman" w:eastAsia="Times New Roman" w:hAnsi="Times New Roman" w:cs="Times New Roman"/>
                <w:color w:val="000000" w:themeColor="text1"/>
                <w:sz w:val="24"/>
                <w:szCs w:val="24"/>
              </w:rPr>
              <w:t>setData</w:t>
            </w:r>
            <w:proofErr w:type="spellEnd"/>
            <w:r w:rsidRPr="009E04C5">
              <w:rPr>
                <w:rFonts w:ascii="Times New Roman" w:eastAsia="Times New Roman" w:hAnsi="Times New Roman" w:cs="Times New Roman"/>
                <w:color w:val="000000" w:themeColor="text1"/>
                <w:sz w:val="24"/>
                <w:szCs w:val="24"/>
              </w:rPr>
              <w:t xml:space="preserve">(byte[ ] data, </w:t>
            </w:r>
            <w:proofErr w:type="spellStart"/>
            <w:r w:rsidRPr="009E04C5">
              <w:rPr>
                <w:rFonts w:ascii="Times New Roman" w:eastAsia="Times New Roman" w:hAnsi="Times New Roman" w:cs="Times New Roman"/>
                <w:color w:val="000000" w:themeColor="text1"/>
                <w:sz w:val="24"/>
                <w:szCs w:val="24"/>
              </w:rPr>
              <w:t>int</w:t>
            </w:r>
            <w:proofErr w:type="spellEnd"/>
            <w:r w:rsidRPr="009E04C5">
              <w:rPr>
                <w:rFonts w:ascii="Times New Roman" w:eastAsia="Times New Roman" w:hAnsi="Times New Roman" w:cs="Times New Roman"/>
                <w:color w:val="000000" w:themeColor="text1"/>
                <w:sz w:val="24"/>
                <w:szCs w:val="24"/>
              </w:rPr>
              <w:t xml:space="preserve"> </w:t>
            </w:r>
            <w:proofErr w:type="spellStart"/>
            <w:r w:rsidRPr="009E04C5">
              <w:rPr>
                <w:rFonts w:ascii="Times New Roman" w:eastAsia="Times New Roman" w:hAnsi="Times New Roman" w:cs="Times New Roman"/>
                <w:color w:val="000000" w:themeColor="text1"/>
                <w:sz w:val="24"/>
                <w:szCs w:val="24"/>
              </w:rPr>
              <w:t>idx</w:t>
            </w:r>
            <w:proofErr w:type="spellEnd"/>
            <w:r w:rsidRPr="009E04C5">
              <w:rPr>
                <w:rFonts w:ascii="Times New Roman" w:eastAsia="Times New Roman" w:hAnsi="Times New Roman" w:cs="Times New Roman"/>
                <w:color w:val="000000" w:themeColor="text1"/>
                <w:sz w:val="24"/>
                <w:szCs w:val="24"/>
              </w:rPr>
              <w:t xml:space="preserve">, </w:t>
            </w:r>
            <w:proofErr w:type="spellStart"/>
            <w:r w:rsidRPr="009E04C5">
              <w:rPr>
                <w:rFonts w:ascii="Times New Roman" w:eastAsia="Times New Roman" w:hAnsi="Times New Roman" w:cs="Times New Roman"/>
                <w:color w:val="000000" w:themeColor="text1"/>
                <w:sz w:val="24"/>
                <w:szCs w:val="24"/>
              </w:rPr>
              <w:t>int</w:t>
            </w:r>
            <w:proofErr w:type="spellEnd"/>
            <w:r w:rsidRPr="009E04C5">
              <w:rPr>
                <w:rFonts w:ascii="Times New Roman" w:eastAsia="Times New Roman" w:hAnsi="Times New Roman" w:cs="Times New Roman"/>
                <w:color w:val="000000" w:themeColor="text1"/>
                <w:sz w:val="24"/>
                <w:szCs w:val="24"/>
              </w:rPr>
              <w:t xml:space="preserve"> size)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 xml:space="preserve">Sets the data to data, the offset to </w:t>
            </w:r>
            <w:proofErr w:type="spellStart"/>
            <w:r w:rsidRPr="009E04C5">
              <w:rPr>
                <w:rFonts w:ascii="Times New Roman" w:eastAsia="Times New Roman" w:hAnsi="Times New Roman" w:cs="Times New Roman"/>
                <w:color w:val="000000" w:themeColor="text1"/>
                <w:sz w:val="24"/>
                <w:szCs w:val="24"/>
              </w:rPr>
              <w:t>idx</w:t>
            </w:r>
            <w:proofErr w:type="spellEnd"/>
            <w:r w:rsidRPr="009E04C5">
              <w:rPr>
                <w:rFonts w:ascii="Times New Roman" w:eastAsia="Times New Roman" w:hAnsi="Times New Roman" w:cs="Times New Roman"/>
                <w:color w:val="000000" w:themeColor="text1"/>
                <w:sz w:val="24"/>
                <w:szCs w:val="24"/>
              </w:rPr>
              <w:t>, and the length to size.</w:t>
            </w:r>
          </w:p>
        </w:tc>
      </w:tr>
      <w:tr w:rsidR="009E04C5" w:rsidRPr="009E04C5" w:rsidTr="009E04C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 xml:space="preserve">void </w:t>
            </w:r>
            <w:proofErr w:type="spellStart"/>
            <w:r w:rsidRPr="009E04C5">
              <w:rPr>
                <w:rFonts w:ascii="Times New Roman" w:eastAsia="Times New Roman" w:hAnsi="Times New Roman" w:cs="Times New Roman"/>
                <w:color w:val="000000" w:themeColor="text1"/>
                <w:sz w:val="24"/>
                <w:szCs w:val="24"/>
              </w:rPr>
              <w:t>setLength</w:t>
            </w:r>
            <w:proofErr w:type="spellEnd"/>
            <w:r w:rsidRPr="009E04C5">
              <w:rPr>
                <w:rFonts w:ascii="Times New Roman" w:eastAsia="Times New Roman" w:hAnsi="Times New Roman" w:cs="Times New Roman"/>
                <w:color w:val="000000" w:themeColor="text1"/>
                <w:sz w:val="24"/>
                <w:szCs w:val="24"/>
              </w:rPr>
              <w:t>(</w:t>
            </w:r>
            <w:proofErr w:type="spellStart"/>
            <w:r w:rsidRPr="009E04C5">
              <w:rPr>
                <w:rFonts w:ascii="Times New Roman" w:eastAsia="Times New Roman" w:hAnsi="Times New Roman" w:cs="Times New Roman"/>
                <w:color w:val="000000" w:themeColor="text1"/>
                <w:sz w:val="24"/>
                <w:szCs w:val="24"/>
              </w:rPr>
              <w:t>int</w:t>
            </w:r>
            <w:proofErr w:type="spellEnd"/>
            <w:r w:rsidRPr="009E04C5">
              <w:rPr>
                <w:rFonts w:ascii="Times New Roman" w:eastAsia="Times New Roman" w:hAnsi="Times New Roman" w:cs="Times New Roman"/>
                <w:color w:val="000000" w:themeColor="text1"/>
                <w:sz w:val="24"/>
                <w:szCs w:val="24"/>
              </w:rPr>
              <w:t xml:space="preserve"> size)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Sets the length of the packet to size.</w:t>
            </w:r>
          </w:p>
        </w:tc>
      </w:tr>
      <w:tr w:rsidR="009E04C5" w:rsidRPr="009E04C5" w:rsidTr="009E04C5">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 xml:space="preserve">void </w:t>
            </w:r>
            <w:proofErr w:type="spellStart"/>
            <w:r w:rsidRPr="009E04C5">
              <w:rPr>
                <w:rFonts w:ascii="Times New Roman" w:eastAsia="Times New Roman" w:hAnsi="Times New Roman" w:cs="Times New Roman"/>
                <w:color w:val="000000" w:themeColor="text1"/>
                <w:sz w:val="24"/>
                <w:szCs w:val="24"/>
              </w:rPr>
              <w:t>setPort</w:t>
            </w:r>
            <w:proofErr w:type="spellEnd"/>
            <w:r w:rsidRPr="009E04C5">
              <w:rPr>
                <w:rFonts w:ascii="Times New Roman" w:eastAsia="Times New Roman" w:hAnsi="Times New Roman" w:cs="Times New Roman"/>
                <w:color w:val="000000" w:themeColor="text1"/>
                <w:sz w:val="24"/>
                <w:szCs w:val="24"/>
              </w:rPr>
              <w:t>(</w:t>
            </w:r>
            <w:proofErr w:type="spellStart"/>
            <w:r w:rsidRPr="009E04C5">
              <w:rPr>
                <w:rFonts w:ascii="Times New Roman" w:eastAsia="Times New Roman" w:hAnsi="Times New Roman" w:cs="Times New Roman"/>
                <w:color w:val="000000" w:themeColor="text1"/>
                <w:sz w:val="24"/>
                <w:szCs w:val="24"/>
              </w:rPr>
              <w:t>int</w:t>
            </w:r>
            <w:proofErr w:type="spellEnd"/>
            <w:r w:rsidRPr="009E04C5">
              <w:rPr>
                <w:rFonts w:ascii="Times New Roman" w:eastAsia="Times New Roman" w:hAnsi="Times New Roman" w:cs="Times New Roman"/>
                <w:color w:val="000000" w:themeColor="text1"/>
                <w:sz w:val="24"/>
                <w:szCs w:val="24"/>
              </w:rPr>
              <w:t xml:space="preserve"> port)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9E04C5">
              <w:rPr>
                <w:rFonts w:ascii="Times New Roman" w:eastAsia="Times New Roman" w:hAnsi="Times New Roman" w:cs="Times New Roman"/>
                <w:color w:val="000000" w:themeColor="text1"/>
                <w:sz w:val="24"/>
                <w:szCs w:val="24"/>
              </w:rPr>
              <w:t>Sets the port to port.</w:t>
            </w:r>
          </w:p>
        </w:tc>
      </w:tr>
    </w:tbl>
    <w:p w:rsidR="009E04C5" w:rsidRPr="009E04C5" w:rsidRDefault="009E04C5" w:rsidP="004E7580">
      <w:pPr>
        <w:spacing w:after="0" w:line="240" w:lineRule="auto"/>
        <w:jc w:val="both"/>
        <w:textAlignment w:val="baseline"/>
        <w:rPr>
          <w:ins w:id="35" w:author="Unknown"/>
          <w:rFonts w:ascii="Times New Roman" w:eastAsia="Times New Roman" w:hAnsi="Times New Roman" w:cs="Times New Roman"/>
          <w:color w:val="000000" w:themeColor="text1"/>
          <w:sz w:val="24"/>
          <w:szCs w:val="24"/>
        </w:rPr>
      </w:pPr>
      <w:ins w:id="36" w:author="Unknown">
        <w:r w:rsidRPr="00960808">
          <w:rPr>
            <w:rFonts w:ascii="Times New Roman" w:eastAsia="Times New Roman" w:hAnsi="Times New Roman" w:cs="Times New Roman"/>
            <w:b/>
            <w:bCs/>
            <w:color w:val="000000" w:themeColor="text1"/>
            <w:sz w:val="24"/>
            <w:szCs w:val="24"/>
          </w:rPr>
          <w:t>A Datagram Example</w:t>
        </w:r>
      </w:ins>
    </w:p>
    <w:p w:rsidR="009E04C5" w:rsidRPr="009E04C5" w:rsidRDefault="009E04C5" w:rsidP="004E7580">
      <w:pPr>
        <w:spacing w:after="0" w:line="240" w:lineRule="auto"/>
        <w:jc w:val="both"/>
        <w:textAlignment w:val="baseline"/>
        <w:rPr>
          <w:ins w:id="37" w:author="Unknown"/>
          <w:rFonts w:ascii="Times New Roman" w:eastAsia="Times New Roman" w:hAnsi="Times New Roman" w:cs="Times New Roman"/>
          <w:color w:val="000000" w:themeColor="text1"/>
          <w:sz w:val="24"/>
          <w:szCs w:val="24"/>
        </w:rPr>
      </w:pPr>
      <w:ins w:id="38" w:author="Unknown">
        <w:r w:rsidRPr="009E04C5">
          <w:rPr>
            <w:rFonts w:ascii="Times New Roman" w:eastAsia="Times New Roman" w:hAnsi="Times New Roman" w:cs="Times New Roman"/>
            <w:color w:val="000000" w:themeColor="text1"/>
            <w:sz w:val="24"/>
            <w:szCs w:val="24"/>
          </w:rPr>
          <w:t>The following example implements a very simple networked communications client and server. Messages are typed into the window at the server and written across the network to the client side, where they are displayed.</w:t>
        </w:r>
      </w:ins>
    </w:p>
    <w:p w:rsidR="009E04C5" w:rsidRPr="009E04C5" w:rsidRDefault="009E04C5" w:rsidP="004E7580">
      <w:pPr>
        <w:spacing w:after="0" w:line="240" w:lineRule="auto"/>
        <w:jc w:val="both"/>
        <w:textAlignment w:val="baseline"/>
        <w:rPr>
          <w:ins w:id="39" w:author="Unknown"/>
          <w:rFonts w:ascii="Times New Roman" w:eastAsia="Times New Roman" w:hAnsi="Times New Roman" w:cs="Times New Roman"/>
          <w:color w:val="000000" w:themeColor="text1"/>
          <w:sz w:val="24"/>
          <w:szCs w:val="24"/>
        </w:rPr>
      </w:pPr>
      <w:proofErr w:type="spellStart"/>
      <w:ins w:id="40" w:author="Unknown">
        <w:r w:rsidRPr="009E04C5">
          <w:rPr>
            <w:rFonts w:ascii="Times New Roman" w:eastAsia="Times New Roman" w:hAnsi="Times New Roman" w:cs="Times New Roman"/>
            <w:color w:val="000000" w:themeColor="text1"/>
            <w:sz w:val="24"/>
            <w:szCs w:val="24"/>
            <w:bdr w:val="none" w:sz="0" w:space="0" w:color="auto" w:frame="1"/>
            <w:shd w:val="clear" w:color="auto" w:fill="FFFFFF"/>
          </w:rPr>
          <w:t>filter_none</w:t>
        </w:r>
        <w:proofErr w:type="spellEnd"/>
      </w:ins>
    </w:p>
    <w:p w:rsidR="009E04C5" w:rsidRPr="009E04C5" w:rsidRDefault="009E04C5" w:rsidP="004E7580">
      <w:pPr>
        <w:spacing w:after="0" w:line="240" w:lineRule="auto"/>
        <w:jc w:val="both"/>
        <w:textAlignment w:val="baseline"/>
        <w:rPr>
          <w:ins w:id="41" w:author="Unknown"/>
          <w:rFonts w:ascii="Times New Roman" w:eastAsia="Times New Roman" w:hAnsi="Times New Roman" w:cs="Times New Roman"/>
          <w:color w:val="000000" w:themeColor="text1"/>
          <w:sz w:val="24"/>
          <w:szCs w:val="24"/>
        </w:rPr>
      </w:pPr>
      <w:proofErr w:type="gramStart"/>
      <w:ins w:id="42" w:author="Unknown">
        <w:r w:rsidRPr="009E04C5">
          <w:rPr>
            <w:rFonts w:ascii="Times New Roman" w:eastAsia="Times New Roman" w:hAnsi="Times New Roman" w:cs="Times New Roman"/>
            <w:color w:val="000000" w:themeColor="text1"/>
            <w:sz w:val="24"/>
            <w:szCs w:val="24"/>
            <w:bdr w:val="none" w:sz="0" w:space="0" w:color="auto" w:frame="1"/>
            <w:shd w:val="clear" w:color="auto" w:fill="FFFFFF"/>
          </w:rPr>
          <w:t>edit</w:t>
        </w:r>
        <w:proofErr w:type="gramEnd"/>
      </w:ins>
    </w:p>
    <w:p w:rsidR="009E04C5" w:rsidRPr="009E04C5" w:rsidRDefault="009E04C5" w:rsidP="004E7580">
      <w:pPr>
        <w:spacing w:after="0" w:line="240" w:lineRule="auto"/>
        <w:jc w:val="both"/>
        <w:textAlignment w:val="baseline"/>
        <w:rPr>
          <w:ins w:id="43" w:author="Unknown"/>
          <w:rFonts w:ascii="Times New Roman" w:eastAsia="Times New Roman" w:hAnsi="Times New Roman" w:cs="Times New Roman"/>
          <w:color w:val="000000" w:themeColor="text1"/>
          <w:sz w:val="24"/>
          <w:szCs w:val="24"/>
        </w:rPr>
      </w:pPr>
      <w:proofErr w:type="spellStart"/>
      <w:ins w:id="44" w:author="Unknown">
        <w:r w:rsidRPr="009E04C5">
          <w:rPr>
            <w:rFonts w:ascii="Times New Roman" w:eastAsia="Times New Roman" w:hAnsi="Times New Roman" w:cs="Times New Roman"/>
            <w:color w:val="000000" w:themeColor="text1"/>
            <w:sz w:val="24"/>
            <w:szCs w:val="24"/>
            <w:bdr w:val="none" w:sz="0" w:space="0" w:color="auto" w:frame="1"/>
            <w:shd w:val="clear" w:color="auto" w:fill="FFFFFF"/>
          </w:rPr>
          <w:t>play_arrow</w:t>
        </w:r>
        <w:proofErr w:type="spellEnd"/>
      </w:ins>
    </w:p>
    <w:p w:rsidR="009E04C5" w:rsidRPr="009E04C5" w:rsidRDefault="009E04C5" w:rsidP="004E7580">
      <w:pPr>
        <w:spacing w:after="0" w:line="240" w:lineRule="auto"/>
        <w:jc w:val="both"/>
        <w:textAlignment w:val="baseline"/>
        <w:rPr>
          <w:ins w:id="45" w:author="Unknown"/>
          <w:rFonts w:ascii="Times New Roman" w:eastAsia="Times New Roman" w:hAnsi="Times New Roman" w:cs="Times New Roman"/>
          <w:color w:val="000000" w:themeColor="text1"/>
          <w:sz w:val="24"/>
          <w:szCs w:val="24"/>
        </w:rPr>
      </w:pPr>
      <w:ins w:id="46" w:author="Unknown">
        <w:r w:rsidRPr="009E04C5">
          <w:rPr>
            <w:rFonts w:ascii="Times New Roman" w:eastAsia="Times New Roman" w:hAnsi="Times New Roman" w:cs="Times New Roman"/>
            <w:color w:val="000000" w:themeColor="text1"/>
            <w:sz w:val="24"/>
            <w:szCs w:val="24"/>
            <w:bdr w:val="none" w:sz="0" w:space="0" w:color="auto" w:frame="1"/>
            <w:shd w:val="clear" w:color="auto" w:fill="FFFFFF"/>
          </w:rPr>
          <w:t>brightness_4</w:t>
        </w:r>
      </w:ins>
    </w:p>
    <w:tbl>
      <w:tblPr>
        <w:tblW w:w="10830" w:type="dxa"/>
        <w:tblCellMar>
          <w:left w:w="0" w:type="dxa"/>
          <w:right w:w="0" w:type="dxa"/>
        </w:tblCellMar>
        <w:tblLook w:val="04A0"/>
      </w:tblPr>
      <w:tblGrid>
        <w:gridCol w:w="10830"/>
      </w:tblGrid>
      <w:tr w:rsidR="009E04C5" w:rsidRPr="009E04C5" w:rsidTr="009E04C5">
        <w:tc>
          <w:tcPr>
            <w:tcW w:w="10830" w:type="dxa"/>
            <w:vAlign w:val="center"/>
            <w:hideMark/>
          </w:tcPr>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Java program to illustrate </w:t>
            </w:r>
            <w:proofErr w:type="spellStart"/>
            <w:r w:rsidRPr="004E7580">
              <w:rPr>
                <w:rFonts w:ascii="Times New Roman" w:eastAsia="Times New Roman" w:hAnsi="Times New Roman" w:cs="Times New Roman"/>
                <w:color w:val="000000" w:themeColor="text1"/>
                <w:sz w:val="24"/>
                <w:szCs w:val="24"/>
              </w:rPr>
              <w:t>datagrams</w:t>
            </w:r>
            <w:proofErr w:type="spellEnd"/>
            <w:r w:rsidRPr="004E7580">
              <w:rPr>
                <w:rFonts w:ascii="Times New Roman" w:eastAsia="Times New Roman" w:hAnsi="Times New Roman" w:cs="Times New Roman"/>
                <w:color w:val="000000" w:themeColor="text1"/>
                <w:sz w:val="24"/>
                <w:szCs w:val="24"/>
              </w:rPr>
              <w:t xml:space="preserve">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proofErr w:type="gramStart"/>
            <w:r w:rsidRPr="004E7580">
              <w:rPr>
                <w:rFonts w:ascii="Times New Roman" w:eastAsia="Times New Roman" w:hAnsi="Times New Roman" w:cs="Times New Roman"/>
                <w:color w:val="000000" w:themeColor="text1"/>
                <w:sz w:val="24"/>
                <w:szCs w:val="24"/>
              </w:rPr>
              <w:t>import</w:t>
            </w:r>
            <w:proofErr w:type="gramEnd"/>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java.net.*;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class</w:t>
            </w:r>
            <w:r w:rsidRPr="009E04C5">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WriteServer</w:t>
            </w:r>
            <w:proofErr w:type="spellEnd"/>
            <w:r w:rsidRPr="004E7580">
              <w:rPr>
                <w:rFonts w:ascii="Times New Roman" w:eastAsia="Times New Roman" w:hAnsi="Times New Roman" w:cs="Times New Roman"/>
                <w:color w:val="000000" w:themeColor="text1"/>
                <w:sz w:val="24"/>
                <w:szCs w:val="24"/>
              </w:rPr>
              <w:t xml:space="preserve"> {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9E04C5">
              <w:rPr>
                <w:rFonts w:ascii="Times New Roman" w:eastAsia="Times New Roman" w:hAnsi="Times New Roman" w:cs="Times New Roman"/>
                <w:color w:val="000000" w:themeColor="text1"/>
                <w:sz w:val="24"/>
                <w:szCs w:val="24"/>
              </w:rPr>
              <w:t>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Specified server port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public</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static</w:t>
            </w:r>
            <w:r w:rsidRPr="009E04C5">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int</w:t>
            </w:r>
            <w:proofErr w:type="spellEnd"/>
            <w:r w:rsidRPr="009E04C5">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serverPort</w:t>
            </w:r>
            <w:proofErr w:type="spellEnd"/>
            <w:r w:rsidRPr="004E7580">
              <w:rPr>
                <w:rFonts w:ascii="Times New Roman" w:eastAsia="Times New Roman" w:hAnsi="Times New Roman" w:cs="Times New Roman"/>
                <w:color w:val="000000" w:themeColor="text1"/>
                <w:sz w:val="24"/>
                <w:szCs w:val="24"/>
              </w:rPr>
              <w:t xml:space="preserve"> = 998;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9E04C5">
              <w:rPr>
                <w:rFonts w:ascii="Times New Roman" w:eastAsia="Times New Roman" w:hAnsi="Times New Roman" w:cs="Times New Roman"/>
                <w:color w:val="000000" w:themeColor="text1"/>
                <w:sz w:val="24"/>
                <w:szCs w:val="24"/>
              </w:rPr>
              <w:t>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Specified client port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public</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static</w:t>
            </w:r>
            <w:r w:rsidRPr="009E04C5">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int</w:t>
            </w:r>
            <w:proofErr w:type="spellEnd"/>
            <w:r w:rsidRPr="009E04C5">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clientPort</w:t>
            </w:r>
            <w:proofErr w:type="spellEnd"/>
            <w:r w:rsidRPr="004E7580">
              <w:rPr>
                <w:rFonts w:ascii="Times New Roman" w:eastAsia="Times New Roman" w:hAnsi="Times New Roman" w:cs="Times New Roman"/>
                <w:color w:val="000000" w:themeColor="text1"/>
                <w:sz w:val="24"/>
                <w:szCs w:val="24"/>
              </w:rPr>
              <w:t xml:space="preserve"> = 999;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9E04C5">
              <w:rPr>
                <w:rFonts w:ascii="Times New Roman" w:eastAsia="Times New Roman" w:hAnsi="Times New Roman" w:cs="Times New Roman"/>
                <w:color w:val="000000" w:themeColor="text1"/>
                <w:sz w:val="24"/>
                <w:szCs w:val="24"/>
              </w:rPr>
              <w:t>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public</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static</w:t>
            </w:r>
            <w:r w:rsidRPr="009E04C5">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int</w:t>
            </w:r>
            <w:proofErr w:type="spellEnd"/>
            <w:r w:rsidRPr="009E04C5">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buffer_size</w:t>
            </w:r>
            <w:proofErr w:type="spellEnd"/>
            <w:r w:rsidRPr="004E7580">
              <w:rPr>
                <w:rFonts w:ascii="Times New Roman" w:eastAsia="Times New Roman" w:hAnsi="Times New Roman" w:cs="Times New Roman"/>
                <w:color w:val="000000" w:themeColor="text1"/>
                <w:sz w:val="24"/>
                <w:szCs w:val="24"/>
              </w:rPr>
              <w:t xml:space="preserve"> = 1024;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public</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static</w:t>
            </w:r>
            <w:r w:rsidRPr="009E04C5">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DatagramSocket</w:t>
            </w:r>
            <w:proofErr w:type="spellEnd"/>
            <w:r w:rsidRPr="004E7580">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ds</w:t>
            </w:r>
            <w:proofErr w:type="spellEnd"/>
            <w:r w:rsidRPr="004E7580">
              <w:rPr>
                <w:rFonts w:ascii="Times New Roman" w:eastAsia="Times New Roman" w:hAnsi="Times New Roman" w:cs="Times New Roman"/>
                <w:color w:val="000000" w:themeColor="text1"/>
                <w:sz w:val="24"/>
                <w:szCs w:val="24"/>
              </w:rPr>
              <w:t xml:space="preserve">;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9E04C5">
              <w:rPr>
                <w:rFonts w:ascii="Times New Roman" w:eastAsia="Times New Roman" w:hAnsi="Times New Roman" w:cs="Times New Roman"/>
                <w:color w:val="000000" w:themeColor="text1"/>
                <w:sz w:val="24"/>
                <w:szCs w:val="24"/>
              </w:rPr>
              <w:t>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an array of </w:t>
            </w:r>
            <w:proofErr w:type="spellStart"/>
            <w:r w:rsidRPr="004E7580">
              <w:rPr>
                <w:rFonts w:ascii="Times New Roman" w:eastAsia="Times New Roman" w:hAnsi="Times New Roman" w:cs="Times New Roman"/>
                <w:color w:val="000000" w:themeColor="text1"/>
                <w:sz w:val="24"/>
                <w:szCs w:val="24"/>
              </w:rPr>
              <w:t>buffer_size</w:t>
            </w:r>
            <w:proofErr w:type="spellEnd"/>
            <w:r w:rsidRPr="004E7580">
              <w:rPr>
                <w:rFonts w:ascii="Times New Roman" w:eastAsia="Times New Roman" w:hAnsi="Times New Roman" w:cs="Times New Roman"/>
                <w:color w:val="000000" w:themeColor="text1"/>
                <w:sz w:val="24"/>
                <w:szCs w:val="24"/>
              </w:rPr>
              <w:t xml:space="preserve">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lastRenderedPageBreak/>
              <w:t>    public</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static</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byte</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buffer[] = new</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byte[</w:t>
            </w:r>
            <w:proofErr w:type="spellStart"/>
            <w:r w:rsidRPr="004E7580">
              <w:rPr>
                <w:rFonts w:ascii="Times New Roman" w:eastAsia="Times New Roman" w:hAnsi="Times New Roman" w:cs="Times New Roman"/>
                <w:color w:val="000000" w:themeColor="text1"/>
                <w:sz w:val="24"/>
                <w:szCs w:val="24"/>
              </w:rPr>
              <w:t>buffer_size</w:t>
            </w:r>
            <w:proofErr w:type="spellEnd"/>
            <w:r w:rsidRPr="004E7580">
              <w:rPr>
                <w:rFonts w:ascii="Times New Roman" w:eastAsia="Times New Roman" w:hAnsi="Times New Roman" w:cs="Times New Roman"/>
                <w:color w:val="000000" w:themeColor="text1"/>
                <w:sz w:val="24"/>
                <w:szCs w:val="24"/>
              </w:rPr>
              <w:t xml:space="preserve">];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9E04C5">
              <w:rPr>
                <w:rFonts w:ascii="Times New Roman" w:eastAsia="Times New Roman" w:hAnsi="Times New Roman" w:cs="Times New Roman"/>
                <w:color w:val="000000" w:themeColor="text1"/>
                <w:sz w:val="24"/>
                <w:szCs w:val="24"/>
              </w:rPr>
              <w:t>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Function for server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public</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static</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void</w:t>
            </w:r>
            <w:r w:rsidRPr="009E04C5">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TheServer</w:t>
            </w:r>
            <w:proofErr w:type="spellEnd"/>
            <w:r w:rsidRPr="004E7580">
              <w:rPr>
                <w:rFonts w:ascii="Times New Roman" w:eastAsia="Times New Roman" w:hAnsi="Times New Roman" w:cs="Times New Roman"/>
                <w:color w:val="000000" w:themeColor="text1"/>
                <w:sz w:val="24"/>
                <w:szCs w:val="24"/>
              </w:rPr>
              <w:t>() throws</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Exception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r w:rsidRPr="004E7580">
              <w:rPr>
                <w:rFonts w:ascii="Times New Roman" w:eastAsia="Times New Roman" w:hAnsi="Times New Roman" w:cs="Times New Roman"/>
                <w:color w:val="000000" w:themeColor="text1"/>
                <w:sz w:val="24"/>
                <w:szCs w:val="24"/>
              </w:rPr>
              <w:t>int</w:t>
            </w:r>
            <w:proofErr w:type="spellEnd"/>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pos = 0;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while</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(true) {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r w:rsidRPr="004E7580">
              <w:rPr>
                <w:rFonts w:ascii="Times New Roman" w:eastAsia="Times New Roman" w:hAnsi="Times New Roman" w:cs="Times New Roman"/>
                <w:color w:val="000000" w:themeColor="text1"/>
                <w:sz w:val="24"/>
                <w:szCs w:val="24"/>
              </w:rPr>
              <w:t>int</w:t>
            </w:r>
            <w:proofErr w:type="spellEnd"/>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c = </w:t>
            </w:r>
            <w:proofErr w:type="spellStart"/>
            <w:r w:rsidRPr="004E7580">
              <w:rPr>
                <w:rFonts w:ascii="Times New Roman" w:eastAsia="Times New Roman" w:hAnsi="Times New Roman" w:cs="Times New Roman"/>
                <w:color w:val="000000" w:themeColor="text1"/>
                <w:sz w:val="24"/>
                <w:szCs w:val="24"/>
              </w:rPr>
              <w:t>System.in.read</w:t>
            </w:r>
            <w:proofErr w:type="spellEnd"/>
            <w:r w:rsidRPr="004E7580">
              <w:rPr>
                <w:rFonts w:ascii="Times New Roman" w:eastAsia="Times New Roman" w:hAnsi="Times New Roman" w:cs="Times New Roman"/>
                <w:color w:val="000000" w:themeColor="text1"/>
                <w:sz w:val="24"/>
                <w:szCs w:val="24"/>
              </w:rPr>
              <w:t xml:space="preserve">();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switch</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(c) {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case</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-1: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9E04C5">
              <w:rPr>
                <w:rFonts w:ascii="Times New Roman" w:eastAsia="Times New Roman" w:hAnsi="Times New Roman" w:cs="Times New Roman"/>
                <w:color w:val="000000" w:themeColor="text1"/>
                <w:sz w:val="24"/>
                <w:szCs w:val="24"/>
              </w:rPr>
              <w:t>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-1 is given then server quits and returns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proofErr w:type="gramStart"/>
            <w:r w:rsidRPr="004E7580">
              <w:rPr>
                <w:rFonts w:ascii="Times New Roman" w:eastAsia="Times New Roman" w:hAnsi="Times New Roman" w:cs="Times New Roman"/>
                <w:color w:val="000000" w:themeColor="text1"/>
                <w:sz w:val="24"/>
                <w:szCs w:val="24"/>
              </w:rPr>
              <w:t>System.out.println</w:t>
            </w:r>
            <w:proofErr w:type="spellEnd"/>
            <w:r w:rsidRPr="004E7580">
              <w:rPr>
                <w:rFonts w:ascii="Times New Roman" w:eastAsia="Times New Roman" w:hAnsi="Times New Roman" w:cs="Times New Roman"/>
                <w:color w:val="000000" w:themeColor="text1"/>
                <w:sz w:val="24"/>
                <w:szCs w:val="24"/>
              </w:rPr>
              <w:t>(</w:t>
            </w:r>
            <w:proofErr w:type="gramEnd"/>
            <w:r w:rsidRPr="004E7580">
              <w:rPr>
                <w:rFonts w:ascii="Times New Roman" w:eastAsia="Times New Roman" w:hAnsi="Times New Roman" w:cs="Times New Roman"/>
                <w:color w:val="000000" w:themeColor="text1"/>
                <w:sz w:val="24"/>
                <w:szCs w:val="24"/>
              </w:rPr>
              <w:t xml:space="preserve">"Server Quits.");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return;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case</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'\r':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break; // loop broken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case</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'\n':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send the data to client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r w:rsidRPr="004E7580">
              <w:rPr>
                <w:rFonts w:ascii="Times New Roman" w:eastAsia="Times New Roman" w:hAnsi="Times New Roman" w:cs="Times New Roman"/>
                <w:color w:val="000000" w:themeColor="text1"/>
                <w:sz w:val="24"/>
                <w:szCs w:val="24"/>
              </w:rPr>
              <w:t>ds.send</w:t>
            </w:r>
            <w:proofErr w:type="spellEnd"/>
            <w:r w:rsidRPr="004E7580">
              <w:rPr>
                <w:rFonts w:ascii="Times New Roman" w:eastAsia="Times New Roman" w:hAnsi="Times New Roman" w:cs="Times New Roman"/>
                <w:color w:val="000000" w:themeColor="text1"/>
                <w:sz w:val="24"/>
                <w:szCs w:val="24"/>
              </w:rPr>
              <w:t>(new</w:t>
            </w:r>
            <w:r w:rsidRPr="009E04C5">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DatagramPacket</w:t>
            </w:r>
            <w:proofErr w:type="spellEnd"/>
            <w:r w:rsidRPr="004E7580">
              <w:rPr>
                <w:rFonts w:ascii="Times New Roman" w:eastAsia="Times New Roman" w:hAnsi="Times New Roman" w:cs="Times New Roman"/>
                <w:color w:val="000000" w:themeColor="text1"/>
                <w:sz w:val="24"/>
                <w:szCs w:val="24"/>
              </w:rPr>
              <w:t xml:space="preserve">(buffer, pos,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InetAddress.getLocalHost(), </w:t>
            </w:r>
            <w:proofErr w:type="spellStart"/>
            <w:r w:rsidRPr="004E7580">
              <w:rPr>
                <w:rFonts w:ascii="Times New Roman" w:eastAsia="Times New Roman" w:hAnsi="Times New Roman" w:cs="Times New Roman"/>
                <w:color w:val="000000" w:themeColor="text1"/>
                <w:sz w:val="24"/>
                <w:szCs w:val="24"/>
              </w:rPr>
              <w:t>clientPort</w:t>
            </w:r>
            <w:proofErr w:type="spellEnd"/>
            <w:r w:rsidRPr="004E7580">
              <w:rPr>
                <w:rFonts w:ascii="Times New Roman" w:eastAsia="Times New Roman" w:hAnsi="Times New Roman" w:cs="Times New Roman"/>
                <w:color w:val="000000" w:themeColor="text1"/>
                <w:sz w:val="24"/>
                <w:szCs w:val="24"/>
              </w:rPr>
              <w:t xml:space="preserve">));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pos = 0;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break;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default: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otherwise put the input in buffer array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buffer[pos++] = (byte)c;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9E04C5">
              <w:rPr>
                <w:rFonts w:ascii="Times New Roman" w:eastAsia="Times New Roman" w:hAnsi="Times New Roman" w:cs="Times New Roman"/>
                <w:color w:val="000000" w:themeColor="text1"/>
                <w:sz w:val="24"/>
                <w:szCs w:val="24"/>
              </w:rPr>
              <w:t>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Function for client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public</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static</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void</w:t>
            </w:r>
            <w:r w:rsidRPr="009E04C5">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TheClient</w:t>
            </w:r>
            <w:proofErr w:type="spellEnd"/>
            <w:r w:rsidRPr="004E7580">
              <w:rPr>
                <w:rFonts w:ascii="Times New Roman" w:eastAsia="Times New Roman" w:hAnsi="Times New Roman" w:cs="Times New Roman"/>
                <w:color w:val="000000" w:themeColor="text1"/>
                <w:sz w:val="24"/>
                <w:szCs w:val="24"/>
              </w:rPr>
              <w:t>() throws</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Exception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while</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(true) {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9E04C5">
              <w:rPr>
                <w:rFonts w:ascii="Times New Roman" w:eastAsia="Times New Roman" w:hAnsi="Times New Roman" w:cs="Times New Roman"/>
                <w:color w:val="000000" w:themeColor="text1"/>
                <w:sz w:val="24"/>
                <w:szCs w:val="24"/>
              </w:rPr>
              <w:t>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first one is array and later is its size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r w:rsidRPr="004E7580">
              <w:rPr>
                <w:rFonts w:ascii="Times New Roman" w:eastAsia="Times New Roman" w:hAnsi="Times New Roman" w:cs="Times New Roman"/>
                <w:color w:val="000000" w:themeColor="text1"/>
                <w:sz w:val="24"/>
                <w:szCs w:val="24"/>
              </w:rPr>
              <w:t>DatagramPacket</w:t>
            </w:r>
            <w:proofErr w:type="spellEnd"/>
            <w:r w:rsidRPr="004E7580">
              <w:rPr>
                <w:rFonts w:ascii="Times New Roman" w:eastAsia="Times New Roman" w:hAnsi="Times New Roman" w:cs="Times New Roman"/>
                <w:color w:val="000000" w:themeColor="text1"/>
                <w:sz w:val="24"/>
                <w:szCs w:val="24"/>
              </w:rPr>
              <w:t xml:space="preserve"> p = new</w:t>
            </w:r>
            <w:r w:rsidRPr="009E04C5">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DatagramPacket</w:t>
            </w:r>
            <w:proofErr w:type="spellEnd"/>
            <w:r w:rsidRPr="004E7580">
              <w:rPr>
                <w:rFonts w:ascii="Times New Roman" w:eastAsia="Times New Roman" w:hAnsi="Times New Roman" w:cs="Times New Roman"/>
                <w:color w:val="000000" w:themeColor="text1"/>
                <w:sz w:val="24"/>
                <w:szCs w:val="24"/>
              </w:rPr>
              <w:t xml:space="preserve">(buffer, </w:t>
            </w:r>
            <w:proofErr w:type="spellStart"/>
            <w:r w:rsidRPr="004E7580">
              <w:rPr>
                <w:rFonts w:ascii="Times New Roman" w:eastAsia="Times New Roman" w:hAnsi="Times New Roman" w:cs="Times New Roman"/>
                <w:color w:val="000000" w:themeColor="text1"/>
                <w:sz w:val="24"/>
                <w:szCs w:val="24"/>
              </w:rPr>
              <w:t>buffer.length</w:t>
            </w:r>
            <w:proofErr w:type="spellEnd"/>
            <w:r w:rsidRPr="004E7580">
              <w:rPr>
                <w:rFonts w:ascii="Times New Roman" w:eastAsia="Times New Roman" w:hAnsi="Times New Roman" w:cs="Times New Roman"/>
                <w:color w:val="000000" w:themeColor="text1"/>
                <w:sz w:val="24"/>
                <w:szCs w:val="24"/>
              </w:rPr>
              <w:t xml:space="preserve">);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9E04C5">
              <w:rPr>
                <w:rFonts w:ascii="Times New Roman" w:eastAsia="Times New Roman" w:hAnsi="Times New Roman" w:cs="Times New Roman"/>
                <w:color w:val="000000" w:themeColor="text1"/>
                <w:sz w:val="24"/>
                <w:szCs w:val="24"/>
              </w:rPr>
              <w:t>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r w:rsidRPr="004E7580">
              <w:rPr>
                <w:rFonts w:ascii="Times New Roman" w:eastAsia="Times New Roman" w:hAnsi="Times New Roman" w:cs="Times New Roman"/>
                <w:color w:val="000000" w:themeColor="text1"/>
                <w:sz w:val="24"/>
                <w:szCs w:val="24"/>
              </w:rPr>
              <w:t>ds.receive</w:t>
            </w:r>
            <w:proofErr w:type="spellEnd"/>
            <w:r w:rsidRPr="004E7580">
              <w:rPr>
                <w:rFonts w:ascii="Times New Roman" w:eastAsia="Times New Roman" w:hAnsi="Times New Roman" w:cs="Times New Roman"/>
                <w:color w:val="000000" w:themeColor="text1"/>
                <w:sz w:val="24"/>
                <w:szCs w:val="24"/>
              </w:rPr>
              <w:t xml:space="preserve">(p);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9E04C5">
              <w:rPr>
                <w:rFonts w:ascii="Times New Roman" w:eastAsia="Times New Roman" w:hAnsi="Times New Roman" w:cs="Times New Roman"/>
                <w:color w:val="000000" w:themeColor="text1"/>
                <w:sz w:val="24"/>
                <w:szCs w:val="24"/>
              </w:rPr>
              <w:t>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printing the data which has been sent by the server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r w:rsidRPr="004E7580">
              <w:rPr>
                <w:rFonts w:ascii="Times New Roman" w:eastAsia="Times New Roman" w:hAnsi="Times New Roman" w:cs="Times New Roman"/>
                <w:color w:val="000000" w:themeColor="text1"/>
                <w:sz w:val="24"/>
                <w:szCs w:val="24"/>
              </w:rPr>
              <w:t>System.out.println</w:t>
            </w:r>
            <w:proofErr w:type="spellEnd"/>
            <w:r w:rsidRPr="004E7580">
              <w:rPr>
                <w:rFonts w:ascii="Times New Roman" w:eastAsia="Times New Roman" w:hAnsi="Times New Roman" w:cs="Times New Roman"/>
                <w:color w:val="000000" w:themeColor="text1"/>
                <w:sz w:val="24"/>
                <w:szCs w:val="24"/>
              </w:rPr>
              <w:t>(new</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String(</w:t>
            </w:r>
            <w:proofErr w:type="spellStart"/>
            <w:r w:rsidRPr="004E7580">
              <w:rPr>
                <w:rFonts w:ascii="Times New Roman" w:eastAsia="Times New Roman" w:hAnsi="Times New Roman" w:cs="Times New Roman"/>
                <w:color w:val="000000" w:themeColor="text1"/>
                <w:sz w:val="24"/>
                <w:szCs w:val="24"/>
              </w:rPr>
              <w:t>p.getData</w:t>
            </w:r>
            <w:proofErr w:type="spellEnd"/>
            <w:r w:rsidRPr="004E7580">
              <w:rPr>
                <w:rFonts w:ascii="Times New Roman" w:eastAsia="Times New Roman" w:hAnsi="Times New Roman" w:cs="Times New Roman"/>
                <w:color w:val="000000" w:themeColor="text1"/>
                <w:sz w:val="24"/>
                <w:szCs w:val="24"/>
              </w:rPr>
              <w:t xml:space="preserve">(), 0, </w:t>
            </w:r>
            <w:proofErr w:type="spellStart"/>
            <w:r w:rsidRPr="004E7580">
              <w:rPr>
                <w:rFonts w:ascii="Times New Roman" w:eastAsia="Times New Roman" w:hAnsi="Times New Roman" w:cs="Times New Roman"/>
                <w:color w:val="000000" w:themeColor="text1"/>
                <w:sz w:val="24"/>
                <w:szCs w:val="24"/>
              </w:rPr>
              <w:t>p.getLength</w:t>
            </w:r>
            <w:proofErr w:type="spellEnd"/>
            <w:r w:rsidRPr="004E7580">
              <w:rPr>
                <w:rFonts w:ascii="Times New Roman" w:eastAsia="Times New Roman" w:hAnsi="Times New Roman" w:cs="Times New Roman"/>
                <w:color w:val="000000" w:themeColor="text1"/>
                <w:sz w:val="24"/>
                <w:szCs w:val="24"/>
              </w:rPr>
              <w:t xml:space="preserve">()));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9E04C5">
              <w:rPr>
                <w:rFonts w:ascii="Times New Roman" w:eastAsia="Times New Roman" w:hAnsi="Times New Roman" w:cs="Times New Roman"/>
                <w:color w:val="000000" w:themeColor="text1"/>
                <w:sz w:val="24"/>
                <w:szCs w:val="24"/>
              </w:rPr>
              <w:t>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main driver function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public</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static</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void</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main(String </w:t>
            </w:r>
            <w:proofErr w:type="spellStart"/>
            <w:r w:rsidRPr="004E7580">
              <w:rPr>
                <w:rFonts w:ascii="Times New Roman" w:eastAsia="Times New Roman" w:hAnsi="Times New Roman" w:cs="Times New Roman"/>
                <w:color w:val="000000" w:themeColor="text1"/>
                <w:sz w:val="24"/>
                <w:szCs w:val="24"/>
              </w:rPr>
              <w:t>args</w:t>
            </w:r>
            <w:proofErr w:type="spellEnd"/>
            <w:r w:rsidRPr="004E7580">
              <w:rPr>
                <w:rFonts w:ascii="Times New Roman" w:eastAsia="Times New Roman" w:hAnsi="Times New Roman" w:cs="Times New Roman"/>
                <w:color w:val="000000" w:themeColor="text1"/>
                <w:sz w:val="24"/>
                <w:szCs w:val="24"/>
              </w:rPr>
              <w:t>[]) throws</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Exception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lastRenderedPageBreak/>
              <w:t xml:space="preserve">    {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r w:rsidRPr="009E04C5">
              <w:rPr>
                <w:rFonts w:ascii="Times New Roman" w:eastAsia="Times New Roman" w:hAnsi="Times New Roman" w:cs="Times New Roman"/>
                <w:color w:val="000000" w:themeColor="text1"/>
                <w:sz w:val="24"/>
                <w:szCs w:val="24"/>
              </w:rPr>
              <w:t>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if </w:t>
            </w:r>
            <w:proofErr w:type="spellStart"/>
            <w:r w:rsidRPr="004E7580">
              <w:rPr>
                <w:rFonts w:ascii="Times New Roman" w:eastAsia="Times New Roman" w:hAnsi="Times New Roman" w:cs="Times New Roman"/>
                <w:color w:val="000000" w:themeColor="text1"/>
                <w:sz w:val="24"/>
                <w:szCs w:val="24"/>
              </w:rPr>
              <w:t>WriteServer</w:t>
            </w:r>
            <w:proofErr w:type="spellEnd"/>
            <w:r w:rsidRPr="004E7580">
              <w:rPr>
                <w:rFonts w:ascii="Times New Roman" w:eastAsia="Times New Roman" w:hAnsi="Times New Roman" w:cs="Times New Roman"/>
                <w:color w:val="000000" w:themeColor="text1"/>
                <w:sz w:val="24"/>
                <w:szCs w:val="24"/>
              </w:rPr>
              <w:t xml:space="preserve"> 1 passed then this will run the server function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otherwise client function will run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if</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w:t>
            </w:r>
            <w:proofErr w:type="spellStart"/>
            <w:r w:rsidRPr="004E7580">
              <w:rPr>
                <w:rFonts w:ascii="Times New Roman" w:eastAsia="Times New Roman" w:hAnsi="Times New Roman" w:cs="Times New Roman"/>
                <w:color w:val="000000" w:themeColor="text1"/>
                <w:sz w:val="24"/>
                <w:szCs w:val="24"/>
              </w:rPr>
              <w:t>args.length</w:t>
            </w:r>
            <w:proofErr w:type="spellEnd"/>
            <w:r w:rsidRPr="004E7580">
              <w:rPr>
                <w:rFonts w:ascii="Times New Roman" w:eastAsia="Times New Roman" w:hAnsi="Times New Roman" w:cs="Times New Roman"/>
                <w:color w:val="000000" w:themeColor="text1"/>
                <w:sz w:val="24"/>
                <w:szCs w:val="24"/>
              </w:rPr>
              <w:t xml:space="preserve"> == 1) {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r w:rsidRPr="004E7580">
              <w:rPr>
                <w:rFonts w:ascii="Times New Roman" w:eastAsia="Times New Roman" w:hAnsi="Times New Roman" w:cs="Times New Roman"/>
                <w:color w:val="000000" w:themeColor="text1"/>
                <w:sz w:val="24"/>
                <w:szCs w:val="24"/>
              </w:rPr>
              <w:t>ds</w:t>
            </w:r>
            <w:proofErr w:type="spellEnd"/>
            <w:r w:rsidRPr="004E7580">
              <w:rPr>
                <w:rFonts w:ascii="Times New Roman" w:eastAsia="Times New Roman" w:hAnsi="Times New Roman" w:cs="Times New Roman"/>
                <w:color w:val="000000" w:themeColor="text1"/>
                <w:sz w:val="24"/>
                <w:szCs w:val="24"/>
              </w:rPr>
              <w:t xml:space="preserve"> = new</w:t>
            </w:r>
            <w:r w:rsidRPr="009E04C5">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DatagramSocket</w:t>
            </w:r>
            <w:proofErr w:type="spellEnd"/>
            <w:r w:rsidRPr="004E7580">
              <w:rPr>
                <w:rFonts w:ascii="Times New Roman" w:eastAsia="Times New Roman" w:hAnsi="Times New Roman" w:cs="Times New Roman"/>
                <w:color w:val="000000" w:themeColor="text1"/>
                <w:sz w:val="24"/>
                <w:szCs w:val="24"/>
              </w:rPr>
              <w:t>(</w:t>
            </w:r>
            <w:proofErr w:type="spellStart"/>
            <w:r w:rsidRPr="004E7580">
              <w:rPr>
                <w:rFonts w:ascii="Times New Roman" w:eastAsia="Times New Roman" w:hAnsi="Times New Roman" w:cs="Times New Roman"/>
                <w:color w:val="000000" w:themeColor="text1"/>
                <w:sz w:val="24"/>
                <w:szCs w:val="24"/>
              </w:rPr>
              <w:t>serverPort</w:t>
            </w:r>
            <w:proofErr w:type="spellEnd"/>
            <w:r w:rsidRPr="004E7580">
              <w:rPr>
                <w:rFonts w:ascii="Times New Roman" w:eastAsia="Times New Roman" w:hAnsi="Times New Roman" w:cs="Times New Roman"/>
                <w:color w:val="000000" w:themeColor="text1"/>
                <w:sz w:val="24"/>
                <w:szCs w:val="24"/>
              </w:rPr>
              <w:t xml:space="preserve">);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r w:rsidRPr="004E7580">
              <w:rPr>
                <w:rFonts w:ascii="Times New Roman" w:eastAsia="Times New Roman" w:hAnsi="Times New Roman" w:cs="Times New Roman"/>
                <w:color w:val="000000" w:themeColor="text1"/>
                <w:sz w:val="24"/>
                <w:szCs w:val="24"/>
              </w:rPr>
              <w:t>TheServer</w:t>
            </w:r>
            <w:proofErr w:type="spellEnd"/>
            <w:r w:rsidRPr="004E7580">
              <w:rPr>
                <w:rFonts w:ascii="Times New Roman" w:eastAsia="Times New Roman" w:hAnsi="Times New Roman" w:cs="Times New Roman"/>
                <w:color w:val="000000" w:themeColor="text1"/>
                <w:sz w:val="24"/>
                <w:szCs w:val="24"/>
              </w:rPr>
              <w:t xml:space="preserve">();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else</w:t>
            </w:r>
            <w:r w:rsidRPr="009E04C5">
              <w:rPr>
                <w:rFonts w:ascii="Times New Roman" w:eastAsia="Times New Roman" w:hAnsi="Times New Roman" w:cs="Times New Roman"/>
                <w:color w:val="000000" w:themeColor="text1"/>
                <w:sz w:val="24"/>
                <w:szCs w:val="24"/>
              </w:rPr>
              <w:t xml:space="preserve"> </w:t>
            </w:r>
            <w:r w:rsidRPr="004E7580">
              <w:rPr>
                <w:rFonts w:ascii="Times New Roman" w:eastAsia="Times New Roman" w:hAnsi="Times New Roman" w:cs="Times New Roman"/>
                <w:color w:val="000000" w:themeColor="text1"/>
                <w:sz w:val="24"/>
                <w:szCs w:val="24"/>
              </w:rPr>
              <w:t xml:space="preserve">{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r w:rsidRPr="004E7580">
              <w:rPr>
                <w:rFonts w:ascii="Times New Roman" w:eastAsia="Times New Roman" w:hAnsi="Times New Roman" w:cs="Times New Roman"/>
                <w:color w:val="000000" w:themeColor="text1"/>
                <w:sz w:val="24"/>
                <w:szCs w:val="24"/>
              </w:rPr>
              <w:t>ds</w:t>
            </w:r>
            <w:proofErr w:type="spellEnd"/>
            <w:r w:rsidRPr="004E7580">
              <w:rPr>
                <w:rFonts w:ascii="Times New Roman" w:eastAsia="Times New Roman" w:hAnsi="Times New Roman" w:cs="Times New Roman"/>
                <w:color w:val="000000" w:themeColor="text1"/>
                <w:sz w:val="24"/>
                <w:szCs w:val="24"/>
              </w:rPr>
              <w:t xml:space="preserve"> = new</w:t>
            </w:r>
            <w:r w:rsidRPr="009E04C5">
              <w:rPr>
                <w:rFonts w:ascii="Times New Roman" w:eastAsia="Times New Roman" w:hAnsi="Times New Roman" w:cs="Times New Roman"/>
                <w:color w:val="000000" w:themeColor="text1"/>
                <w:sz w:val="24"/>
                <w:szCs w:val="24"/>
              </w:rPr>
              <w:t xml:space="preserve"> </w:t>
            </w:r>
            <w:proofErr w:type="spellStart"/>
            <w:r w:rsidRPr="004E7580">
              <w:rPr>
                <w:rFonts w:ascii="Times New Roman" w:eastAsia="Times New Roman" w:hAnsi="Times New Roman" w:cs="Times New Roman"/>
                <w:color w:val="000000" w:themeColor="text1"/>
                <w:sz w:val="24"/>
                <w:szCs w:val="24"/>
              </w:rPr>
              <w:t>DatagramSocket</w:t>
            </w:r>
            <w:proofErr w:type="spellEnd"/>
            <w:r w:rsidRPr="004E7580">
              <w:rPr>
                <w:rFonts w:ascii="Times New Roman" w:eastAsia="Times New Roman" w:hAnsi="Times New Roman" w:cs="Times New Roman"/>
                <w:color w:val="000000" w:themeColor="text1"/>
                <w:sz w:val="24"/>
                <w:szCs w:val="24"/>
              </w:rPr>
              <w:t>(</w:t>
            </w:r>
            <w:proofErr w:type="spellStart"/>
            <w:r w:rsidRPr="004E7580">
              <w:rPr>
                <w:rFonts w:ascii="Times New Roman" w:eastAsia="Times New Roman" w:hAnsi="Times New Roman" w:cs="Times New Roman"/>
                <w:color w:val="000000" w:themeColor="text1"/>
                <w:sz w:val="24"/>
                <w:szCs w:val="24"/>
              </w:rPr>
              <w:t>clientPort</w:t>
            </w:r>
            <w:proofErr w:type="spellEnd"/>
            <w:r w:rsidRPr="004E7580">
              <w:rPr>
                <w:rFonts w:ascii="Times New Roman" w:eastAsia="Times New Roman" w:hAnsi="Times New Roman" w:cs="Times New Roman"/>
                <w:color w:val="000000" w:themeColor="text1"/>
                <w:sz w:val="24"/>
                <w:szCs w:val="24"/>
              </w:rPr>
              <w:t xml:space="preserve">);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w:t>
            </w:r>
            <w:proofErr w:type="spellStart"/>
            <w:r w:rsidRPr="004E7580">
              <w:rPr>
                <w:rFonts w:ascii="Times New Roman" w:eastAsia="Times New Roman" w:hAnsi="Times New Roman" w:cs="Times New Roman"/>
                <w:color w:val="000000" w:themeColor="text1"/>
                <w:sz w:val="24"/>
                <w:szCs w:val="24"/>
              </w:rPr>
              <w:t>TheClient</w:t>
            </w:r>
            <w:proofErr w:type="spellEnd"/>
            <w:r w:rsidRPr="004E7580">
              <w:rPr>
                <w:rFonts w:ascii="Times New Roman" w:eastAsia="Times New Roman" w:hAnsi="Times New Roman" w:cs="Times New Roman"/>
                <w:color w:val="000000" w:themeColor="text1"/>
                <w:sz w:val="24"/>
                <w:szCs w:val="24"/>
              </w:rPr>
              <w:t xml:space="preserve">();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 </w:t>
            </w:r>
          </w:p>
          <w:p w:rsidR="009E04C5" w:rsidRPr="009E04C5" w:rsidRDefault="009E04C5" w:rsidP="004E7580">
            <w:pPr>
              <w:spacing w:after="0" w:line="240" w:lineRule="auto"/>
              <w:jc w:val="both"/>
              <w:rPr>
                <w:rFonts w:ascii="Times New Roman" w:eastAsia="Times New Roman" w:hAnsi="Times New Roman" w:cs="Times New Roman"/>
                <w:color w:val="000000" w:themeColor="text1"/>
                <w:sz w:val="24"/>
                <w:szCs w:val="24"/>
              </w:rPr>
            </w:pPr>
            <w:r w:rsidRPr="004E7580">
              <w:rPr>
                <w:rFonts w:ascii="Times New Roman" w:eastAsia="Times New Roman" w:hAnsi="Times New Roman" w:cs="Times New Roman"/>
                <w:color w:val="000000" w:themeColor="text1"/>
                <w:sz w:val="24"/>
                <w:szCs w:val="24"/>
              </w:rPr>
              <w:t xml:space="preserve">} </w:t>
            </w:r>
          </w:p>
        </w:tc>
      </w:tr>
    </w:tbl>
    <w:p w:rsidR="009E04C5" w:rsidRPr="00960808" w:rsidRDefault="009E04C5" w:rsidP="00960808">
      <w:pPr>
        <w:spacing w:after="0" w:line="240" w:lineRule="auto"/>
        <w:rPr>
          <w:ins w:id="47" w:author="Unknown"/>
          <w:rFonts w:ascii="Times New Roman" w:hAnsi="Times New Roman" w:cs="Times New Roman"/>
          <w:color w:val="000000" w:themeColor="text1"/>
          <w:sz w:val="24"/>
          <w:szCs w:val="24"/>
        </w:rPr>
      </w:pPr>
      <w:ins w:id="48" w:author="Unknown">
        <w:r w:rsidRPr="00960808">
          <w:rPr>
            <w:rFonts w:ascii="Times New Roman" w:hAnsi="Times New Roman" w:cs="Times New Roman"/>
            <w:color w:val="000000" w:themeColor="text1"/>
            <w:sz w:val="24"/>
            <w:szCs w:val="24"/>
          </w:rPr>
          <w:lastRenderedPageBreak/>
          <w:t xml:space="preserve">This sample program is restricted by the </w:t>
        </w:r>
        <w:proofErr w:type="spellStart"/>
        <w:r w:rsidRPr="00960808">
          <w:rPr>
            <w:rFonts w:ascii="Times New Roman" w:hAnsi="Times New Roman" w:cs="Times New Roman"/>
            <w:color w:val="000000" w:themeColor="text1"/>
            <w:sz w:val="24"/>
            <w:szCs w:val="24"/>
          </w:rPr>
          <w:t>DatagramSocket</w:t>
        </w:r>
        <w:proofErr w:type="spellEnd"/>
        <w:r w:rsidRPr="00960808">
          <w:rPr>
            <w:rFonts w:ascii="Times New Roman" w:hAnsi="Times New Roman" w:cs="Times New Roman"/>
            <w:color w:val="000000" w:themeColor="text1"/>
            <w:sz w:val="24"/>
            <w:szCs w:val="24"/>
          </w:rPr>
          <w:t xml:space="preserve"> constructor to running between two ports on local machine. To use the program, run</w:t>
        </w:r>
      </w:ins>
    </w:p>
    <w:p w:rsidR="009E04C5" w:rsidRPr="00960808" w:rsidRDefault="009E04C5" w:rsidP="00960808">
      <w:pPr>
        <w:spacing w:after="0" w:line="240" w:lineRule="auto"/>
        <w:rPr>
          <w:ins w:id="49" w:author="Unknown"/>
          <w:rFonts w:ascii="Times New Roman" w:hAnsi="Times New Roman" w:cs="Times New Roman"/>
          <w:color w:val="000000" w:themeColor="text1"/>
          <w:sz w:val="24"/>
          <w:szCs w:val="24"/>
        </w:rPr>
      </w:pPr>
      <w:proofErr w:type="gramStart"/>
      <w:ins w:id="50" w:author="Unknown">
        <w:r w:rsidRPr="00960808">
          <w:rPr>
            <w:rFonts w:ascii="Times New Roman" w:hAnsi="Times New Roman" w:cs="Times New Roman"/>
            <w:color w:val="000000" w:themeColor="text1"/>
            <w:sz w:val="24"/>
            <w:szCs w:val="24"/>
          </w:rPr>
          <w:t>java</w:t>
        </w:r>
        <w:proofErr w:type="gramEnd"/>
        <w:r w:rsidRPr="00960808">
          <w:rPr>
            <w:rFonts w:ascii="Times New Roman" w:hAnsi="Times New Roman" w:cs="Times New Roman"/>
            <w:color w:val="000000" w:themeColor="text1"/>
            <w:sz w:val="24"/>
            <w:szCs w:val="24"/>
          </w:rPr>
          <w:t xml:space="preserve"> </w:t>
        </w:r>
        <w:proofErr w:type="spellStart"/>
        <w:r w:rsidRPr="00960808">
          <w:rPr>
            <w:rFonts w:ascii="Times New Roman" w:hAnsi="Times New Roman" w:cs="Times New Roman"/>
            <w:color w:val="000000" w:themeColor="text1"/>
            <w:sz w:val="24"/>
            <w:szCs w:val="24"/>
          </w:rPr>
          <w:t>WriteServer</w:t>
        </w:r>
        <w:proofErr w:type="spellEnd"/>
      </w:ins>
    </w:p>
    <w:p w:rsidR="009E04C5" w:rsidRPr="00960808" w:rsidRDefault="009E04C5" w:rsidP="00960808">
      <w:pPr>
        <w:spacing w:after="0" w:line="240" w:lineRule="auto"/>
        <w:rPr>
          <w:ins w:id="51" w:author="Unknown"/>
          <w:rFonts w:ascii="Times New Roman" w:hAnsi="Times New Roman" w:cs="Times New Roman"/>
          <w:color w:val="000000" w:themeColor="text1"/>
          <w:sz w:val="24"/>
          <w:szCs w:val="24"/>
        </w:rPr>
      </w:pPr>
      <w:proofErr w:type="gramStart"/>
      <w:ins w:id="52" w:author="Unknown">
        <w:r w:rsidRPr="00960808">
          <w:rPr>
            <w:rFonts w:ascii="Times New Roman" w:hAnsi="Times New Roman" w:cs="Times New Roman"/>
            <w:color w:val="000000" w:themeColor="text1"/>
            <w:sz w:val="24"/>
            <w:szCs w:val="24"/>
          </w:rPr>
          <w:t>in</w:t>
        </w:r>
        <w:proofErr w:type="gramEnd"/>
        <w:r w:rsidRPr="00960808">
          <w:rPr>
            <w:rFonts w:ascii="Times New Roman" w:hAnsi="Times New Roman" w:cs="Times New Roman"/>
            <w:color w:val="000000" w:themeColor="text1"/>
            <w:sz w:val="24"/>
            <w:szCs w:val="24"/>
          </w:rPr>
          <w:t xml:space="preserve"> one window; this will be the client. Then run</w:t>
        </w:r>
      </w:ins>
    </w:p>
    <w:p w:rsidR="009E04C5" w:rsidRPr="00960808" w:rsidRDefault="009E04C5" w:rsidP="00960808">
      <w:pPr>
        <w:spacing w:after="0" w:line="240" w:lineRule="auto"/>
        <w:rPr>
          <w:ins w:id="53" w:author="Unknown"/>
          <w:rFonts w:ascii="Times New Roman" w:hAnsi="Times New Roman" w:cs="Times New Roman"/>
          <w:color w:val="000000" w:themeColor="text1"/>
          <w:sz w:val="24"/>
          <w:szCs w:val="24"/>
        </w:rPr>
      </w:pPr>
      <w:proofErr w:type="gramStart"/>
      <w:ins w:id="54" w:author="Unknown">
        <w:r w:rsidRPr="00960808">
          <w:rPr>
            <w:rFonts w:ascii="Times New Roman" w:hAnsi="Times New Roman" w:cs="Times New Roman"/>
            <w:color w:val="000000" w:themeColor="text1"/>
            <w:sz w:val="24"/>
            <w:szCs w:val="24"/>
          </w:rPr>
          <w:t>java</w:t>
        </w:r>
        <w:proofErr w:type="gramEnd"/>
        <w:r w:rsidRPr="00960808">
          <w:rPr>
            <w:rFonts w:ascii="Times New Roman" w:hAnsi="Times New Roman" w:cs="Times New Roman"/>
            <w:color w:val="000000" w:themeColor="text1"/>
            <w:sz w:val="24"/>
            <w:szCs w:val="24"/>
          </w:rPr>
          <w:t xml:space="preserve"> </w:t>
        </w:r>
        <w:proofErr w:type="spellStart"/>
        <w:r w:rsidRPr="00960808">
          <w:rPr>
            <w:rFonts w:ascii="Times New Roman" w:hAnsi="Times New Roman" w:cs="Times New Roman"/>
            <w:color w:val="000000" w:themeColor="text1"/>
            <w:sz w:val="24"/>
            <w:szCs w:val="24"/>
          </w:rPr>
          <w:t>WriteServer</w:t>
        </w:r>
        <w:proofErr w:type="spellEnd"/>
        <w:r w:rsidRPr="00960808">
          <w:rPr>
            <w:rFonts w:ascii="Times New Roman" w:hAnsi="Times New Roman" w:cs="Times New Roman"/>
            <w:color w:val="000000" w:themeColor="text1"/>
            <w:sz w:val="24"/>
            <w:szCs w:val="24"/>
          </w:rPr>
          <w:t xml:space="preserve"> 1</w:t>
        </w:r>
      </w:ins>
    </w:p>
    <w:p w:rsidR="009E04C5" w:rsidRPr="00960808" w:rsidRDefault="009E04C5" w:rsidP="00960808">
      <w:pPr>
        <w:spacing w:after="0" w:line="240" w:lineRule="auto"/>
        <w:rPr>
          <w:ins w:id="55" w:author="Unknown"/>
          <w:rFonts w:ascii="Times New Roman" w:hAnsi="Times New Roman" w:cs="Times New Roman"/>
          <w:color w:val="000000" w:themeColor="text1"/>
          <w:sz w:val="24"/>
          <w:szCs w:val="24"/>
        </w:rPr>
      </w:pPr>
      <w:ins w:id="56" w:author="Unknown">
        <w:r w:rsidRPr="00960808">
          <w:rPr>
            <w:rFonts w:ascii="Times New Roman" w:hAnsi="Times New Roman" w:cs="Times New Roman"/>
            <w:color w:val="000000" w:themeColor="text1"/>
            <w:sz w:val="24"/>
            <w:szCs w:val="24"/>
          </w:rPr>
          <w:t>This will be the server. Anything that is typed in the server window will be sent to the client window after a newline is received.</w:t>
        </w:r>
      </w:ins>
    </w:p>
    <w:p w:rsidR="00C12733" w:rsidRPr="00960808" w:rsidRDefault="00C12733" w:rsidP="00960808">
      <w:pPr>
        <w:spacing w:after="0" w:line="240" w:lineRule="auto"/>
        <w:rPr>
          <w:rFonts w:ascii="Times New Roman" w:hAnsi="Times New Roman" w:cs="Times New Roman"/>
          <w:b/>
          <w:color w:val="000000" w:themeColor="text1"/>
          <w:sz w:val="24"/>
          <w:szCs w:val="24"/>
        </w:rPr>
      </w:pPr>
    </w:p>
    <w:sectPr w:rsidR="00C12733" w:rsidRPr="00960808" w:rsidSect="005479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A1B68"/>
    <w:multiLevelType w:val="multilevel"/>
    <w:tmpl w:val="577C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FE2456"/>
    <w:multiLevelType w:val="multilevel"/>
    <w:tmpl w:val="7820D7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66578EA"/>
    <w:multiLevelType w:val="multilevel"/>
    <w:tmpl w:val="D114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1B544B"/>
    <w:multiLevelType w:val="multilevel"/>
    <w:tmpl w:val="0F8E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282E05"/>
    <w:multiLevelType w:val="multilevel"/>
    <w:tmpl w:val="45705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B7923"/>
    <w:multiLevelType w:val="multilevel"/>
    <w:tmpl w:val="071C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C13A14"/>
    <w:multiLevelType w:val="multilevel"/>
    <w:tmpl w:val="BA76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0F04F7"/>
    <w:multiLevelType w:val="multilevel"/>
    <w:tmpl w:val="73CC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753D1D"/>
    <w:multiLevelType w:val="multilevel"/>
    <w:tmpl w:val="9F7E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CC70C1"/>
    <w:multiLevelType w:val="multilevel"/>
    <w:tmpl w:val="EFE0E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A943B1"/>
    <w:multiLevelType w:val="multilevel"/>
    <w:tmpl w:val="4F943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8B3D73"/>
    <w:multiLevelType w:val="multilevel"/>
    <w:tmpl w:val="6DEC5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5608FB"/>
    <w:multiLevelType w:val="multilevel"/>
    <w:tmpl w:val="7736E5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45C7604"/>
    <w:multiLevelType w:val="multilevel"/>
    <w:tmpl w:val="B21A2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55622D5"/>
    <w:multiLevelType w:val="multilevel"/>
    <w:tmpl w:val="1322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7E37F68"/>
    <w:multiLevelType w:val="multilevel"/>
    <w:tmpl w:val="1FA0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8E9421B"/>
    <w:multiLevelType w:val="multilevel"/>
    <w:tmpl w:val="6CBC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ED46774"/>
    <w:multiLevelType w:val="multilevel"/>
    <w:tmpl w:val="11FC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
  </w:num>
  <w:num w:numId="3">
    <w:abstractNumId w:val="12"/>
  </w:num>
  <w:num w:numId="4">
    <w:abstractNumId w:val="14"/>
  </w:num>
  <w:num w:numId="5">
    <w:abstractNumId w:val="6"/>
  </w:num>
  <w:num w:numId="6">
    <w:abstractNumId w:val="16"/>
  </w:num>
  <w:num w:numId="7">
    <w:abstractNumId w:val="7"/>
  </w:num>
  <w:num w:numId="8">
    <w:abstractNumId w:val="0"/>
  </w:num>
  <w:num w:numId="9">
    <w:abstractNumId w:val="8"/>
  </w:num>
  <w:num w:numId="10">
    <w:abstractNumId w:val="10"/>
  </w:num>
  <w:num w:numId="11">
    <w:abstractNumId w:val="2"/>
  </w:num>
  <w:num w:numId="12">
    <w:abstractNumId w:val="11"/>
  </w:num>
  <w:num w:numId="13">
    <w:abstractNumId w:val="9"/>
  </w:num>
  <w:num w:numId="14">
    <w:abstractNumId w:val="17"/>
  </w:num>
  <w:num w:numId="15">
    <w:abstractNumId w:val="4"/>
  </w:num>
  <w:num w:numId="16">
    <w:abstractNumId w:val="3"/>
  </w:num>
  <w:num w:numId="17">
    <w:abstractNumId w:val="15"/>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52A2"/>
    <w:rsid w:val="000F2EAB"/>
    <w:rsid w:val="00171BAF"/>
    <w:rsid w:val="001D521A"/>
    <w:rsid w:val="002252A7"/>
    <w:rsid w:val="002E01B8"/>
    <w:rsid w:val="002F5BC8"/>
    <w:rsid w:val="003D498F"/>
    <w:rsid w:val="00466A09"/>
    <w:rsid w:val="004B7922"/>
    <w:rsid w:val="004E7580"/>
    <w:rsid w:val="00527C13"/>
    <w:rsid w:val="005404BD"/>
    <w:rsid w:val="005479DE"/>
    <w:rsid w:val="0062352B"/>
    <w:rsid w:val="006371BA"/>
    <w:rsid w:val="00670673"/>
    <w:rsid w:val="006F6F29"/>
    <w:rsid w:val="00765218"/>
    <w:rsid w:val="00804854"/>
    <w:rsid w:val="00876CAC"/>
    <w:rsid w:val="00905672"/>
    <w:rsid w:val="00960808"/>
    <w:rsid w:val="009D5C37"/>
    <w:rsid w:val="009E04C5"/>
    <w:rsid w:val="009E30CC"/>
    <w:rsid w:val="00A76AE8"/>
    <w:rsid w:val="00C12733"/>
    <w:rsid w:val="00CE2040"/>
    <w:rsid w:val="00CE52A2"/>
    <w:rsid w:val="00D460A4"/>
    <w:rsid w:val="00D772EE"/>
    <w:rsid w:val="00DB3167"/>
    <w:rsid w:val="00DD41EC"/>
    <w:rsid w:val="00E16062"/>
    <w:rsid w:val="00E614F1"/>
    <w:rsid w:val="00E74AA7"/>
    <w:rsid w:val="00F03568"/>
    <w:rsid w:val="00F83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9DE"/>
  </w:style>
  <w:style w:type="paragraph" w:styleId="Heading1">
    <w:name w:val="heading 1"/>
    <w:basedOn w:val="Normal"/>
    <w:link w:val="Heading1Char"/>
    <w:uiPriority w:val="9"/>
    <w:qFormat/>
    <w:rsid w:val="00F834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6A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F834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E52A2"/>
    <w:rPr>
      <w:i/>
      <w:iCs/>
    </w:rPr>
  </w:style>
  <w:style w:type="paragraph" w:styleId="BalloonText">
    <w:name w:val="Balloon Text"/>
    <w:basedOn w:val="Normal"/>
    <w:link w:val="BalloonTextChar"/>
    <w:uiPriority w:val="99"/>
    <w:semiHidden/>
    <w:unhideWhenUsed/>
    <w:rsid w:val="00CE5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2A2"/>
    <w:rPr>
      <w:rFonts w:ascii="Tahoma" w:hAnsi="Tahoma" w:cs="Tahoma"/>
      <w:sz w:val="16"/>
      <w:szCs w:val="16"/>
    </w:rPr>
  </w:style>
  <w:style w:type="paragraph" w:styleId="NormalWeb">
    <w:name w:val="Normal (Web)"/>
    <w:basedOn w:val="Normal"/>
    <w:uiPriority w:val="99"/>
    <w:semiHidden/>
    <w:unhideWhenUsed/>
    <w:rsid w:val="00E74A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indent">
    <w:name w:val="code_indent"/>
    <w:basedOn w:val="Normal"/>
    <w:rsid w:val="00D460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834D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834D4"/>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3D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498F"/>
    <w:rPr>
      <w:rFonts w:ascii="Courier New" w:eastAsia="Times New Roman" w:hAnsi="Courier New" w:cs="Courier New"/>
      <w:sz w:val="20"/>
      <w:szCs w:val="20"/>
    </w:rPr>
  </w:style>
  <w:style w:type="character" w:styleId="Strong">
    <w:name w:val="Strong"/>
    <w:basedOn w:val="DefaultParagraphFont"/>
    <w:uiPriority w:val="22"/>
    <w:qFormat/>
    <w:rsid w:val="00171BAF"/>
    <w:rPr>
      <w:b/>
      <w:bCs/>
    </w:rPr>
  </w:style>
  <w:style w:type="character" w:customStyle="1" w:styleId="Heading2Char">
    <w:name w:val="Heading 2 Char"/>
    <w:basedOn w:val="DefaultParagraphFont"/>
    <w:link w:val="Heading2"/>
    <w:uiPriority w:val="9"/>
    <w:semiHidden/>
    <w:rsid w:val="00A76AE8"/>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D521A"/>
    <w:rPr>
      <w:rFonts w:ascii="Courier New" w:eastAsia="Times New Roman" w:hAnsi="Courier New" w:cs="Courier New"/>
      <w:sz w:val="20"/>
      <w:szCs w:val="20"/>
    </w:rPr>
  </w:style>
  <w:style w:type="character" w:customStyle="1" w:styleId="keyword">
    <w:name w:val="keyword"/>
    <w:basedOn w:val="DefaultParagraphFont"/>
    <w:rsid w:val="006371BA"/>
  </w:style>
  <w:style w:type="character" w:styleId="Hyperlink">
    <w:name w:val="Hyperlink"/>
    <w:basedOn w:val="DefaultParagraphFont"/>
    <w:uiPriority w:val="99"/>
    <w:semiHidden/>
    <w:unhideWhenUsed/>
    <w:rsid w:val="009E04C5"/>
    <w:rPr>
      <w:color w:val="0000FF"/>
      <w:u w:val="single"/>
    </w:rPr>
  </w:style>
</w:styles>
</file>

<file path=word/webSettings.xml><?xml version="1.0" encoding="utf-8"?>
<w:webSettings xmlns:r="http://schemas.openxmlformats.org/officeDocument/2006/relationships" xmlns:w="http://schemas.openxmlformats.org/wordprocessingml/2006/main">
  <w:divs>
    <w:div w:id="60640433">
      <w:bodyDiv w:val="1"/>
      <w:marLeft w:val="0"/>
      <w:marRight w:val="0"/>
      <w:marTop w:val="0"/>
      <w:marBottom w:val="0"/>
      <w:divBdr>
        <w:top w:val="none" w:sz="0" w:space="0" w:color="auto"/>
        <w:left w:val="none" w:sz="0" w:space="0" w:color="auto"/>
        <w:bottom w:val="none" w:sz="0" w:space="0" w:color="auto"/>
        <w:right w:val="none" w:sz="0" w:space="0" w:color="auto"/>
      </w:divBdr>
      <w:divsChild>
        <w:div w:id="1747921137">
          <w:marLeft w:val="0"/>
          <w:marRight w:val="0"/>
          <w:marTop w:val="0"/>
          <w:marBottom w:val="225"/>
          <w:divBdr>
            <w:top w:val="none" w:sz="0" w:space="0" w:color="auto"/>
            <w:left w:val="none" w:sz="0" w:space="0" w:color="auto"/>
            <w:bottom w:val="none" w:sz="0" w:space="0" w:color="auto"/>
            <w:right w:val="none" w:sz="0" w:space="0" w:color="auto"/>
          </w:divBdr>
        </w:div>
      </w:divsChild>
    </w:div>
    <w:div w:id="121772138">
      <w:bodyDiv w:val="1"/>
      <w:marLeft w:val="0"/>
      <w:marRight w:val="0"/>
      <w:marTop w:val="0"/>
      <w:marBottom w:val="0"/>
      <w:divBdr>
        <w:top w:val="none" w:sz="0" w:space="0" w:color="auto"/>
        <w:left w:val="none" w:sz="0" w:space="0" w:color="auto"/>
        <w:bottom w:val="none" w:sz="0" w:space="0" w:color="auto"/>
        <w:right w:val="none" w:sz="0" w:space="0" w:color="auto"/>
      </w:divBdr>
    </w:div>
    <w:div w:id="159782911">
      <w:bodyDiv w:val="1"/>
      <w:marLeft w:val="0"/>
      <w:marRight w:val="0"/>
      <w:marTop w:val="0"/>
      <w:marBottom w:val="0"/>
      <w:divBdr>
        <w:top w:val="none" w:sz="0" w:space="0" w:color="auto"/>
        <w:left w:val="none" w:sz="0" w:space="0" w:color="auto"/>
        <w:bottom w:val="none" w:sz="0" w:space="0" w:color="auto"/>
        <w:right w:val="none" w:sz="0" w:space="0" w:color="auto"/>
      </w:divBdr>
    </w:div>
    <w:div w:id="352925728">
      <w:bodyDiv w:val="1"/>
      <w:marLeft w:val="0"/>
      <w:marRight w:val="0"/>
      <w:marTop w:val="0"/>
      <w:marBottom w:val="0"/>
      <w:divBdr>
        <w:top w:val="none" w:sz="0" w:space="0" w:color="auto"/>
        <w:left w:val="none" w:sz="0" w:space="0" w:color="auto"/>
        <w:bottom w:val="none" w:sz="0" w:space="0" w:color="auto"/>
        <w:right w:val="none" w:sz="0" w:space="0" w:color="auto"/>
      </w:divBdr>
      <w:divsChild>
        <w:div w:id="17851698">
          <w:marLeft w:val="0"/>
          <w:marRight w:val="0"/>
          <w:marTop w:val="0"/>
          <w:marBottom w:val="225"/>
          <w:divBdr>
            <w:top w:val="none" w:sz="0" w:space="0" w:color="auto"/>
            <w:left w:val="none" w:sz="0" w:space="0" w:color="auto"/>
            <w:bottom w:val="none" w:sz="0" w:space="0" w:color="auto"/>
            <w:right w:val="none" w:sz="0" w:space="0" w:color="auto"/>
          </w:divBdr>
        </w:div>
      </w:divsChild>
    </w:div>
    <w:div w:id="402994474">
      <w:bodyDiv w:val="1"/>
      <w:marLeft w:val="0"/>
      <w:marRight w:val="0"/>
      <w:marTop w:val="0"/>
      <w:marBottom w:val="0"/>
      <w:divBdr>
        <w:top w:val="none" w:sz="0" w:space="0" w:color="auto"/>
        <w:left w:val="none" w:sz="0" w:space="0" w:color="auto"/>
        <w:bottom w:val="none" w:sz="0" w:space="0" w:color="auto"/>
        <w:right w:val="none" w:sz="0" w:space="0" w:color="auto"/>
      </w:divBdr>
      <w:divsChild>
        <w:div w:id="904756588">
          <w:marLeft w:val="0"/>
          <w:marRight w:val="75"/>
          <w:marTop w:val="0"/>
          <w:marBottom w:val="120"/>
          <w:divBdr>
            <w:top w:val="none" w:sz="0" w:space="0" w:color="auto"/>
            <w:left w:val="none" w:sz="0" w:space="0" w:color="auto"/>
            <w:bottom w:val="none" w:sz="0" w:space="0" w:color="auto"/>
            <w:right w:val="none" w:sz="0" w:space="0" w:color="auto"/>
          </w:divBdr>
        </w:div>
        <w:div w:id="1402944867">
          <w:marLeft w:val="300"/>
          <w:marRight w:val="75"/>
          <w:marTop w:val="0"/>
          <w:marBottom w:val="0"/>
          <w:divBdr>
            <w:top w:val="none" w:sz="0" w:space="0" w:color="auto"/>
            <w:left w:val="none" w:sz="0" w:space="0" w:color="auto"/>
            <w:bottom w:val="none" w:sz="0" w:space="0" w:color="auto"/>
            <w:right w:val="none" w:sz="0" w:space="0" w:color="auto"/>
          </w:divBdr>
          <w:divsChild>
            <w:div w:id="136328365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659237692">
      <w:bodyDiv w:val="1"/>
      <w:marLeft w:val="0"/>
      <w:marRight w:val="0"/>
      <w:marTop w:val="0"/>
      <w:marBottom w:val="0"/>
      <w:divBdr>
        <w:top w:val="none" w:sz="0" w:space="0" w:color="auto"/>
        <w:left w:val="none" w:sz="0" w:space="0" w:color="auto"/>
        <w:bottom w:val="none" w:sz="0" w:space="0" w:color="auto"/>
        <w:right w:val="none" w:sz="0" w:space="0" w:color="auto"/>
      </w:divBdr>
    </w:div>
    <w:div w:id="684982422">
      <w:bodyDiv w:val="1"/>
      <w:marLeft w:val="0"/>
      <w:marRight w:val="0"/>
      <w:marTop w:val="0"/>
      <w:marBottom w:val="0"/>
      <w:divBdr>
        <w:top w:val="none" w:sz="0" w:space="0" w:color="auto"/>
        <w:left w:val="none" w:sz="0" w:space="0" w:color="auto"/>
        <w:bottom w:val="none" w:sz="0" w:space="0" w:color="auto"/>
        <w:right w:val="none" w:sz="0" w:space="0" w:color="auto"/>
      </w:divBdr>
    </w:div>
    <w:div w:id="707074392">
      <w:bodyDiv w:val="1"/>
      <w:marLeft w:val="0"/>
      <w:marRight w:val="0"/>
      <w:marTop w:val="0"/>
      <w:marBottom w:val="0"/>
      <w:divBdr>
        <w:top w:val="none" w:sz="0" w:space="0" w:color="auto"/>
        <w:left w:val="none" w:sz="0" w:space="0" w:color="auto"/>
        <w:bottom w:val="none" w:sz="0" w:space="0" w:color="auto"/>
        <w:right w:val="none" w:sz="0" w:space="0" w:color="auto"/>
      </w:divBdr>
    </w:div>
    <w:div w:id="818035155">
      <w:bodyDiv w:val="1"/>
      <w:marLeft w:val="0"/>
      <w:marRight w:val="0"/>
      <w:marTop w:val="0"/>
      <w:marBottom w:val="0"/>
      <w:divBdr>
        <w:top w:val="none" w:sz="0" w:space="0" w:color="auto"/>
        <w:left w:val="none" w:sz="0" w:space="0" w:color="auto"/>
        <w:bottom w:val="none" w:sz="0" w:space="0" w:color="auto"/>
        <w:right w:val="none" w:sz="0" w:space="0" w:color="auto"/>
      </w:divBdr>
    </w:div>
    <w:div w:id="874732721">
      <w:bodyDiv w:val="1"/>
      <w:marLeft w:val="0"/>
      <w:marRight w:val="0"/>
      <w:marTop w:val="0"/>
      <w:marBottom w:val="0"/>
      <w:divBdr>
        <w:top w:val="none" w:sz="0" w:space="0" w:color="auto"/>
        <w:left w:val="none" w:sz="0" w:space="0" w:color="auto"/>
        <w:bottom w:val="none" w:sz="0" w:space="0" w:color="auto"/>
        <w:right w:val="none" w:sz="0" w:space="0" w:color="auto"/>
      </w:divBdr>
    </w:div>
    <w:div w:id="1026250631">
      <w:bodyDiv w:val="1"/>
      <w:marLeft w:val="0"/>
      <w:marRight w:val="0"/>
      <w:marTop w:val="0"/>
      <w:marBottom w:val="0"/>
      <w:divBdr>
        <w:top w:val="none" w:sz="0" w:space="0" w:color="auto"/>
        <w:left w:val="none" w:sz="0" w:space="0" w:color="auto"/>
        <w:bottom w:val="none" w:sz="0" w:space="0" w:color="auto"/>
        <w:right w:val="none" w:sz="0" w:space="0" w:color="auto"/>
      </w:divBdr>
    </w:div>
    <w:div w:id="1088161829">
      <w:bodyDiv w:val="1"/>
      <w:marLeft w:val="0"/>
      <w:marRight w:val="0"/>
      <w:marTop w:val="0"/>
      <w:marBottom w:val="0"/>
      <w:divBdr>
        <w:top w:val="none" w:sz="0" w:space="0" w:color="auto"/>
        <w:left w:val="none" w:sz="0" w:space="0" w:color="auto"/>
        <w:bottom w:val="none" w:sz="0" w:space="0" w:color="auto"/>
        <w:right w:val="none" w:sz="0" w:space="0" w:color="auto"/>
      </w:divBdr>
      <w:divsChild>
        <w:div w:id="1590654423">
          <w:marLeft w:val="0"/>
          <w:marRight w:val="0"/>
          <w:marTop w:val="0"/>
          <w:marBottom w:val="225"/>
          <w:divBdr>
            <w:top w:val="none" w:sz="0" w:space="0" w:color="auto"/>
            <w:left w:val="none" w:sz="0" w:space="0" w:color="auto"/>
            <w:bottom w:val="none" w:sz="0" w:space="0" w:color="auto"/>
            <w:right w:val="none" w:sz="0" w:space="0" w:color="auto"/>
          </w:divBdr>
        </w:div>
      </w:divsChild>
    </w:div>
    <w:div w:id="1148521521">
      <w:bodyDiv w:val="1"/>
      <w:marLeft w:val="0"/>
      <w:marRight w:val="0"/>
      <w:marTop w:val="0"/>
      <w:marBottom w:val="0"/>
      <w:divBdr>
        <w:top w:val="none" w:sz="0" w:space="0" w:color="auto"/>
        <w:left w:val="none" w:sz="0" w:space="0" w:color="auto"/>
        <w:bottom w:val="none" w:sz="0" w:space="0" w:color="auto"/>
        <w:right w:val="none" w:sz="0" w:space="0" w:color="auto"/>
      </w:divBdr>
    </w:div>
    <w:div w:id="1150444706">
      <w:bodyDiv w:val="1"/>
      <w:marLeft w:val="0"/>
      <w:marRight w:val="0"/>
      <w:marTop w:val="0"/>
      <w:marBottom w:val="0"/>
      <w:divBdr>
        <w:top w:val="none" w:sz="0" w:space="0" w:color="auto"/>
        <w:left w:val="none" w:sz="0" w:space="0" w:color="auto"/>
        <w:bottom w:val="none" w:sz="0" w:space="0" w:color="auto"/>
        <w:right w:val="none" w:sz="0" w:space="0" w:color="auto"/>
      </w:divBdr>
    </w:div>
    <w:div w:id="1181236921">
      <w:bodyDiv w:val="1"/>
      <w:marLeft w:val="0"/>
      <w:marRight w:val="0"/>
      <w:marTop w:val="0"/>
      <w:marBottom w:val="0"/>
      <w:divBdr>
        <w:top w:val="none" w:sz="0" w:space="0" w:color="auto"/>
        <w:left w:val="none" w:sz="0" w:space="0" w:color="auto"/>
        <w:bottom w:val="none" w:sz="0" w:space="0" w:color="auto"/>
        <w:right w:val="none" w:sz="0" w:space="0" w:color="auto"/>
      </w:divBdr>
    </w:div>
    <w:div w:id="1246648353">
      <w:bodyDiv w:val="1"/>
      <w:marLeft w:val="0"/>
      <w:marRight w:val="0"/>
      <w:marTop w:val="0"/>
      <w:marBottom w:val="0"/>
      <w:divBdr>
        <w:top w:val="none" w:sz="0" w:space="0" w:color="auto"/>
        <w:left w:val="none" w:sz="0" w:space="0" w:color="auto"/>
        <w:bottom w:val="none" w:sz="0" w:space="0" w:color="auto"/>
        <w:right w:val="none" w:sz="0" w:space="0" w:color="auto"/>
      </w:divBdr>
    </w:div>
    <w:div w:id="1248997424">
      <w:bodyDiv w:val="1"/>
      <w:marLeft w:val="0"/>
      <w:marRight w:val="0"/>
      <w:marTop w:val="0"/>
      <w:marBottom w:val="0"/>
      <w:divBdr>
        <w:top w:val="none" w:sz="0" w:space="0" w:color="auto"/>
        <w:left w:val="none" w:sz="0" w:space="0" w:color="auto"/>
        <w:bottom w:val="none" w:sz="0" w:space="0" w:color="auto"/>
        <w:right w:val="none" w:sz="0" w:space="0" w:color="auto"/>
      </w:divBdr>
    </w:div>
    <w:div w:id="1381636894">
      <w:bodyDiv w:val="1"/>
      <w:marLeft w:val="0"/>
      <w:marRight w:val="0"/>
      <w:marTop w:val="0"/>
      <w:marBottom w:val="0"/>
      <w:divBdr>
        <w:top w:val="none" w:sz="0" w:space="0" w:color="auto"/>
        <w:left w:val="none" w:sz="0" w:space="0" w:color="auto"/>
        <w:bottom w:val="none" w:sz="0" w:space="0" w:color="auto"/>
        <w:right w:val="none" w:sz="0" w:space="0" w:color="auto"/>
      </w:divBdr>
    </w:div>
    <w:div w:id="1511944657">
      <w:bodyDiv w:val="1"/>
      <w:marLeft w:val="0"/>
      <w:marRight w:val="0"/>
      <w:marTop w:val="0"/>
      <w:marBottom w:val="0"/>
      <w:divBdr>
        <w:top w:val="none" w:sz="0" w:space="0" w:color="auto"/>
        <w:left w:val="none" w:sz="0" w:space="0" w:color="auto"/>
        <w:bottom w:val="none" w:sz="0" w:space="0" w:color="auto"/>
        <w:right w:val="none" w:sz="0" w:space="0" w:color="auto"/>
      </w:divBdr>
    </w:div>
    <w:div w:id="1575430310">
      <w:bodyDiv w:val="1"/>
      <w:marLeft w:val="0"/>
      <w:marRight w:val="0"/>
      <w:marTop w:val="0"/>
      <w:marBottom w:val="0"/>
      <w:divBdr>
        <w:top w:val="none" w:sz="0" w:space="0" w:color="auto"/>
        <w:left w:val="none" w:sz="0" w:space="0" w:color="auto"/>
        <w:bottom w:val="none" w:sz="0" w:space="0" w:color="auto"/>
        <w:right w:val="none" w:sz="0" w:space="0" w:color="auto"/>
      </w:divBdr>
      <w:divsChild>
        <w:div w:id="85137930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67270667">
      <w:bodyDiv w:val="1"/>
      <w:marLeft w:val="0"/>
      <w:marRight w:val="0"/>
      <w:marTop w:val="0"/>
      <w:marBottom w:val="0"/>
      <w:divBdr>
        <w:top w:val="none" w:sz="0" w:space="0" w:color="auto"/>
        <w:left w:val="none" w:sz="0" w:space="0" w:color="auto"/>
        <w:bottom w:val="none" w:sz="0" w:space="0" w:color="auto"/>
        <w:right w:val="none" w:sz="0" w:space="0" w:color="auto"/>
      </w:divBdr>
      <w:divsChild>
        <w:div w:id="2038922138">
          <w:marLeft w:val="0"/>
          <w:marRight w:val="0"/>
          <w:marTop w:val="0"/>
          <w:marBottom w:val="150"/>
          <w:divBdr>
            <w:top w:val="none" w:sz="0" w:space="0" w:color="auto"/>
            <w:left w:val="none" w:sz="0" w:space="0" w:color="auto"/>
            <w:bottom w:val="none" w:sz="0" w:space="0" w:color="auto"/>
            <w:right w:val="none" w:sz="0" w:space="0" w:color="auto"/>
          </w:divBdr>
          <w:divsChild>
            <w:div w:id="1104039359">
              <w:marLeft w:val="0"/>
              <w:marRight w:val="0"/>
              <w:marTop w:val="0"/>
              <w:marBottom w:val="0"/>
              <w:divBdr>
                <w:top w:val="none" w:sz="0" w:space="0" w:color="auto"/>
                <w:left w:val="none" w:sz="0" w:space="0" w:color="auto"/>
                <w:bottom w:val="none" w:sz="0" w:space="0" w:color="auto"/>
                <w:right w:val="none" w:sz="0" w:space="0" w:color="auto"/>
              </w:divBdr>
              <w:divsChild>
                <w:div w:id="1870531723">
                  <w:marLeft w:val="0"/>
                  <w:marRight w:val="0"/>
                  <w:marTop w:val="0"/>
                  <w:marBottom w:val="0"/>
                  <w:divBdr>
                    <w:top w:val="none" w:sz="0" w:space="0" w:color="auto"/>
                    <w:left w:val="none" w:sz="0" w:space="0" w:color="auto"/>
                    <w:bottom w:val="none" w:sz="0" w:space="0" w:color="auto"/>
                    <w:right w:val="none" w:sz="0" w:space="0" w:color="auto"/>
                  </w:divBdr>
                  <w:divsChild>
                    <w:div w:id="1866166933">
                      <w:marLeft w:val="0"/>
                      <w:marRight w:val="0"/>
                      <w:marTop w:val="0"/>
                      <w:marBottom w:val="0"/>
                      <w:divBdr>
                        <w:top w:val="none" w:sz="0" w:space="0" w:color="auto"/>
                        <w:left w:val="none" w:sz="0" w:space="0" w:color="auto"/>
                        <w:bottom w:val="none" w:sz="0" w:space="0" w:color="auto"/>
                        <w:right w:val="none" w:sz="0" w:space="0" w:color="auto"/>
                      </w:divBdr>
                      <w:divsChild>
                        <w:div w:id="7543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92277">
              <w:marLeft w:val="0"/>
              <w:marRight w:val="0"/>
              <w:marTop w:val="0"/>
              <w:marBottom w:val="0"/>
              <w:divBdr>
                <w:top w:val="none" w:sz="0" w:space="0" w:color="auto"/>
                <w:left w:val="none" w:sz="0" w:space="0" w:color="auto"/>
                <w:bottom w:val="none" w:sz="0" w:space="0" w:color="auto"/>
                <w:right w:val="none" w:sz="0" w:space="0" w:color="auto"/>
              </w:divBdr>
              <w:divsChild>
                <w:div w:id="2122913176">
                  <w:marLeft w:val="0"/>
                  <w:marRight w:val="0"/>
                  <w:marTop w:val="0"/>
                  <w:marBottom w:val="0"/>
                  <w:divBdr>
                    <w:top w:val="none" w:sz="0" w:space="0" w:color="auto"/>
                    <w:left w:val="none" w:sz="0" w:space="0" w:color="auto"/>
                    <w:bottom w:val="none" w:sz="0" w:space="0" w:color="auto"/>
                    <w:right w:val="none" w:sz="0" w:space="0" w:color="auto"/>
                  </w:divBdr>
                  <w:divsChild>
                    <w:div w:id="1364205006">
                      <w:marLeft w:val="0"/>
                      <w:marRight w:val="0"/>
                      <w:marTop w:val="0"/>
                      <w:marBottom w:val="0"/>
                      <w:divBdr>
                        <w:top w:val="none" w:sz="0" w:space="0" w:color="auto"/>
                        <w:left w:val="none" w:sz="0" w:space="0" w:color="auto"/>
                        <w:bottom w:val="none" w:sz="0" w:space="0" w:color="auto"/>
                        <w:right w:val="none" w:sz="0" w:space="0" w:color="auto"/>
                      </w:divBdr>
                      <w:divsChild>
                        <w:div w:id="1202091109">
                          <w:marLeft w:val="0"/>
                          <w:marRight w:val="0"/>
                          <w:marTop w:val="0"/>
                          <w:marBottom w:val="0"/>
                          <w:divBdr>
                            <w:top w:val="none" w:sz="0" w:space="0" w:color="auto"/>
                            <w:left w:val="none" w:sz="0" w:space="0" w:color="auto"/>
                            <w:bottom w:val="none" w:sz="0" w:space="0" w:color="auto"/>
                            <w:right w:val="none" w:sz="0" w:space="0" w:color="auto"/>
                          </w:divBdr>
                        </w:div>
                        <w:div w:id="2117098111">
                          <w:marLeft w:val="0"/>
                          <w:marRight w:val="0"/>
                          <w:marTop w:val="0"/>
                          <w:marBottom w:val="0"/>
                          <w:divBdr>
                            <w:top w:val="none" w:sz="0" w:space="0" w:color="auto"/>
                            <w:left w:val="none" w:sz="0" w:space="0" w:color="auto"/>
                            <w:bottom w:val="none" w:sz="0" w:space="0" w:color="auto"/>
                            <w:right w:val="none" w:sz="0" w:space="0" w:color="auto"/>
                          </w:divBdr>
                        </w:div>
                        <w:div w:id="1381250273">
                          <w:marLeft w:val="0"/>
                          <w:marRight w:val="0"/>
                          <w:marTop w:val="0"/>
                          <w:marBottom w:val="0"/>
                          <w:divBdr>
                            <w:top w:val="none" w:sz="0" w:space="0" w:color="auto"/>
                            <w:left w:val="none" w:sz="0" w:space="0" w:color="auto"/>
                            <w:bottom w:val="none" w:sz="0" w:space="0" w:color="auto"/>
                            <w:right w:val="none" w:sz="0" w:space="0" w:color="auto"/>
                          </w:divBdr>
                        </w:div>
                        <w:div w:id="734401344">
                          <w:marLeft w:val="0"/>
                          <w:marRight w:val="0"/>
                          <w:marTop w:val="0"/>
                          <w:marBottom w:val="0"/>
                          <w:divBdr>
                            <w:top w:val="none" w:sz="0" w:space="0" w:color="auto"/>
                            <w:left w:val="none" w:sz="0" w:space="0" w:color="auto"/>
                            <w:bottom w:val="none" w:sz="0" w:space="0" w:color="auto"/>
                            <w:right w:val="none" w:sz="0" w:space="0" w:color="auto"/>
                          </w:divBdr>
                        </w:div>
                        <w:div w:id="349111812">
                          <w:marLeft w:val="0"/>
                          <w:marRight w:val="0"/>
                          <w:marTop w:val="0"/>
                          <w:marBottom w:val="0"/>
                          <w:divBdr>
                            <w:top w:val="none" w:sz="0" w:space="0" w:color="auto"/>
                            <w:left w:val="none" w:sz="0" w:space="0" w:color="auto"/>
                            <w:bottom w:val="none" w:sz="0" w:space="0" w:color="auto"/>
                            <w:right w:val="none" w:sz="0" w:space="0" w:color="auto"/>
                          </w:divBdr>
                        </w:div>
                        <w:div w:id="1484196912">
                          <w:marLeft w:val="0"/>
                          <w:marRight w:val="0"/>
                          <w:marTop w:val="0"/>
                          <w:marBottom w:val="0"/>
                          <w:divBdr>
                            <w:top w:val="none" w:sz="0" w:space="0" w:color="auto"/>
                            <w:left w:val="none" w:sz="0" w:space="0" w:color="auto"/>
                            <w:bottom w:val="none" w:sz="0" w:space="0" w:color="auto"/>
                            <w:right w:val="none" w:sz="0" w:space="0" w:color="auto"/>
                          </w:divBdr>
                        </w:div>
                        <w:div w:id="232278288">
                          <w:marLeft w:val="0"/>
                          <w:marRight w:val="0"/>
                          <w:marTop w:val="0"/>
                          <w:marBottom w:val="0"/>
                          <w:divBdr>
                            <w:top w:val="none" w:sz="0" w:space="0" w:color="auto"/>
                            <w:left w:val="none" w:sz="0" w:space="0" w:color="auto"/>
                            <w:bottom w:val="none" w:sz="0" w:space="0" w:color="auto"/>
                            <w:right w:val="none" w:sz="0" w:space="0" w:color="auto"/>
                          </w:divBdr>
                        </w:div>
                        <w:div w:id="10029276">
                          <w:marLeft w:val="0"/>
                          <w:marRight w:val="0"/>
                          <w:marTop w:val="0"/>
                          <w:marBottom w:val="0"/>
                          <w:divBdr>
                            <w:top w:val="none" w:sz="0" w:space="0" w:color="auto"/>
                            <w:left w:val="none" w:sz="0" w:space="0" w:color="auto"/>
                            <w:bottom w:val="none" w:sz="0" w:space="0" w:color="auto"/>
                            <w:right w:val="none" w:sz="0" w:space="0" w:color="auto"/>
                          </w:divBdr>
                        </w:div>
                        <w:div w:id="1576820381">
                          <w:marLeft w:val="0"/>
                          <w:marRight w:val="0"/>
                          <w:marTop w:val="0"/>
                          <w:marBottom w:val="0"/>
                          <w:divBdr>
                            <w:top w:val="none" w:sz="0" w:space="0" w:color="auto"/>
                            <w:left w:val="none" w:sz="0" w:space="0" w:color="auto"/>
                            <w:bottom w:val="none" w:sz="0" w:space="0" w:color="auto"/>
                            <w:right w:val="none" w:sz="0" w:space="0" w:color="auto"/>
                          </w:divBdr>
                        </w:div>
                        <w:div w:id="1559321596">
                          <w:marLeft w:val="0"/>
                          <w:marRight w:val="0"/>
                          <w:marTop w:val="0"/>
                          <w:marBottom w:val="0"/>
                          <w:divBdr>
                            <w:top w:val="none" w:sz="0" w:space="0" w:color="auto"/>
                            <w:left w:val="none" w:sz="0" w:space="0" w:color="auto"/>
                            <w:bottom w:val="none" w:sz="0" w:space="0" w:color="auto"/>
                            <w:right w:val="none" w:sz="0" w:space="0" w:color="auto"/>
                          </w:divBdr>
                        </w:div>
                        <w:div w:id="1939827884">
                          <w:marLeft w:val="0"/>
                          <w:marRight w:val="0"/>
                          <w:marTop w:val="0"/>
                          <w:marBottom w:val="0"/>
                          <w:divBdr>
                            <w:top w:val="none" w:sz="0" w:space="0" w:color="auto"/>
                            <w:left w:val="none" w:sz="0" w:space="0" w:color="auto"/>
                            <w:bottom w:val="none" w:sz="0" w:space="0" w:color="auto"/>
                            <w:right w:val="none" w:sz="0" w:space="0" w:color="auto"/>
                          </w:divBdr>
                        </w:div>
                        <w:div w:id="839735019">
                          <w:marLeft w:val="0"/>
                          <w:marRight w:val="0"/>
                          <w:marTop w:val="0"/>
                          <w:marBottom w:val="0"/>
                          <w:divBdr>
                            <w:top w:val="none" w:sz="0" w:space="0" w:color="auto"/>
                            <w:left w:val="none" w:sz="0" w:space="0" w:color="auto"/>
                            <w:bottom w:val="none" w:sz="0" w:space="0" w:color="auto"/>
                            <w:right w:val="none" w:sz="0" w:space="0" w:color="auto"/>
                          </w:divBdr>
                        </w:div>
                        <w:div w:id="136845702">
                          <w:marLeft w:val="0"/>
                          <w:marRight w:val="0"/>
                          <w:marTop w:val="0"/>
                          <w:marBottom w:val="0"/>
                          <w:divBdr>
                            <w:top w:val="none" w:sz="0" w:space="0" w:color="auto"/>
                            <w:left w:val="none" w:sz="0" w:space="0" w:color="auto"/>
                            <w:bottom w:val="none" w:sz="0" w:space="0" w:color="auto"/>
                            <w:right w:val="none" w:sz="0" w:space="0" w:color="auto"/>
                          </w:divBdr>
                        </w:div>
                        <w:div w:id="745612788">
                          <w:marLeft w:val="0"/>
                          <w:marRight w:val="0"/>
                          <w:marTop w:val="0"/>
                          <w:marBottom w:val="0"/>
                          <w:divBdr>
                            <w:top w:val="none" w:sz="0" w:space="0" w:color="auto"/>
                            <w:left w:val="none" w:sz="0" w:space="0" w:color="auto"/>
                            <w:bottom w:val="none" w:sz="0" w:space="0" w:color="auto"/>
                            <w:right w:val="none" w:sz="0" w:space="0" w:color="auto"/>
                          </w:divBdr>
                        </w:div>
                        <w:div w:id="348605520">
                          <w:marLeft w:val="0"/>
                          <w:marRight w:val="0"/>
                          <w:marTop w:val="0"/>
                          <w:marBottom w:val="0"/>
                          <w:divBdr>
                            <w:top w:val="none" w:sz="0" w:space="0" w:color="auto"/>
                            <w:left w:val="none" w:sz="0" w:space="0" w:color="auto"/>
                            <w:bottom w:val="none" w:sz="0" w:space="0" w:color="auto"/>
                            <w:right w:val="none" w:sz="0" w:space="0" w:color="auto"/>
                          </w:divBdr>
                        </w:div>
                        <w:div w:id="1125926753">
                          <w:marLeft w:val="0"/>
                          <w:marRight w:val="0"/>
                          <w:marTop w:val="0"/>
                          <w:marBottom w:val="0"/>
                          <w:divBdr>
                            <w:top w:val="none" w:sz="0" w:space="0" w:color="auto"/>
                            <w:left w:val="none" w:sz="0" w:space="0" w:color="auto"/>
                            <w:bottom w:val="none" w:sz="0" w:space="0" w:color="auto"/>
                            <w:right w:val="none" w:sz="0" w:space="0" w:color="auto"/>
                          </w:divBdr>
                        </w:div>
                        <w:div w:id="1744908061">
                          <w:marLeft w:val="0"/>
                          <w:marRight w:val="0"/>
                          <w:marTop w:val="0"/>
                          <w:marBottom w:val="0"/>
                          <w:divBdr>
                            <w:top w:val="none" w:sz="0" w:space="0" w:color="auto"/>
                            <w:left w:val="none" w:sz="0" w:space="0" w:color="auto"/>
                            <w:bottom w:val="none" w:sz="0" w:space="0" w:color="auto"/>
                            <w:right w:val="none" w:sz="0" w:space="0" w:color="auto"/>
                          </w:divBdr>
                        </w:div>
                        <w:div w:id="1950969126">
                          <w:marLeft w:val="0"/>
                          <w:marRight w:val="0"/>
                          <w:marTop w:val="0"/>
                          <w:marBottom w:val="0"/>
                          <w:divBdr>
                            <w:top w:val="none" w:sz="0" w:space="0" w:color="auto"/>
                            <w:left w:val="none" w:sz="0" w:space="0" w:color="auto"/>
                            <w:bottom w:val="none" w:sz="0" w:space="0" w:color="auto"/>
                            <w:right w:val="none" w:sz="0" w:space="0" w:color="auto"/>
                          </w:divBdr>
                        </w:div>
                        <w:div w:id="2034070409">
                          <w:marLeft w:val="0"/>
                          <w:marRight w:val="0"/>
                          <w:marTop w:val="0"/>
                          <w:marBottom w:val="0"/>
                          <w:divBdr>
                            <w:top w:val="none" w:sz="0" w:space="0" w:color="auto"/>
                            <w:left w:val="none" w:sz="0" w:space="0" w:color="auto"/>
                            <w:bottom w:val="none" w:sz="0" w:space="0" w:color="auto"/>
                            <w:right w:val="none" w:sz="0" w:space="0" w:color="auto"/>
                          </w:divBdr>
                        </w:div>
                        <w:div w:id="2016879878">
                          <w:marLeft w:val="0"/>
                          <w:marRight w:val="0"/>
                          <w:marTop w:val="0"/>
                          <w:marBottom w:val="0"/>
                          <w:divBdr>
                            <w:top w:val="none" w:sz="0" w:space="0" w:color="auto"/>
                            <w:left w:val="none" w:sz="0" w:space="0" w:color="auto"/>
                            <w:bottom w:val="none" w:sz="0" w:space="0" w:color="auto"/>
                            <w:right w:val="none" w:sz="0" w:space="0" w:color="auto"/>
                          </w:divBdr>
                        </w:div>
                        <w:div w:id="1904365392">
                          <w:marLeft w:val="0"/>
                          <w:marRight w:val="0"/>
                          <w:marTop w:val="0"/>
                          <w:marBottom w:val="0"/>
                          <w:divBdr>
                            <w:top w:val="none" w:sz="0" w:space="0" w:color="auto"/>
                            <w:left w:val="none" w:sz="0" w:space="0" w:color="auto"/>
                            <w:bottom w:val="none" w:sz="0" w:space="0" w:color="auto"/>
                            <w:right w:val="none" w:sz="0" w:space="0" w:color="auto"/>
                          </w:divBdr>
                        </w:div>
                        <w:div w:id="1222060292">
                          <w:marLeft w:val="0"/>
                          <w:marRight w:val="0"/>
                          <w:marTop w:val="0"/>
                          <w:marBottom w:val="0"/>
                          <w:divBdr>
                            <w:top w:val="none" w:sz="0" w:space="0" w:color="auto"/>
                            <w:left w:val="none" w:sz="0" w:space="0" w:color="auto"/>
                            <w:bottom w:val="none" w:sz="0" w:space="0" w:color="auto"/>
                            <w:right w:val="none" w:sz="0" w:space="0" w:color="auto"/>
                          </w:divBdr>
                        </w:div>
                        <w:div w:id="156919672">
                          <w:marLeft w:val="0"/>
                          <w:marRight w:val="0"/>
                          <w:marTop w:val="0"/>
                          <w:marBottom w:val="0"/>
                          <w:divBdr>
                            <w:top w:val="none" w:sz="0" w:space="0" w:color="auto"/>
                            <w:left w:val="none" w:sz="0" w:space="0" w:color="auto"/>
                            <w:bottom w:val="none" w:sz="0" w:space="0" w:color="auto"/>
                            <w:right w:val="none" w:sz="0" w:space="0" w:color="auto"/>
                          </w:divBdr>
                        </w:div>
                        <w:div w:id="266356075">
                          <w:marLeft w:val="0"/>
                          <w:marRight w:val="0"/>
                          <w:marTop w:val="0"/>
                          <w:marBottom w:val="0"/>
                          <w:divBdr>
                            <w:top w:val="none" w:sz="0" w:space="0" w:color="auto"/>
                            <w:left w:val="none" w:sz="0" w:space="0" w:color="auto"/>
                            <w:bottom w:val="none" w:sz="0" w:space="0" w:color="auto"/>
                            <w:right w:val="none" w:sz="0" w:space="0" w:color="auto"/>
                          </w:divBdr>
                        </w:div>
                        <w:div w:id="953904162">
                          <w:marLeft w:val="0"/>
                          <w:marRight w:val="0"/>
                          <w:marTop w:val="0"/>
                          <w:marBottom w:val="0"/>
                          <w:divBdr>
                            <w:top w:val="none" w:sz="0" w:space="0" w:color="auto"/>
                            <w:left w:val="none" w:sz="0" w:space="0" w:color="auto"/>
                            <w:bottom w:val="none" w:sz="0" w:space="0" w:color="auto"/>
                            <w:right w:val="none" w:sz="0" w:space="0" w:color="auto"/>
                          </w:divBdr>
                        </w:div>
                        <w:div w:id="48039475">
                          <w:marLeft w:val="0"/>
                          <w:marRight w:val="0"/>
                          <w:marTop w:val="0"/>
                          <w:marBottom w:val="0"/>
                          <w:divBdr>
                            <w:top w:val="none" w:sz="0" w:space="0" w:color="auto"/>
                            <w:left w:val="none" w:sz="0" w:space="0" w:color="auto"/>
                            <w:bottom w:val="none" w:sz="0" w:space="0" w:color="auto"/>
                            <w:right w:val="none" w:sz="0" w:space="0" w:color="auto"/>
                          </w:divBdr>
                        </w:div>
                        <w:div w:id="1423836663">
                          <w:marLeft w:val="0"/>
                          <w:marRight w:val="0"/>
                          <w:marTop w:val="0"/>
                          <w:marBottom w:val="0"/>
                          <w:divBdr>
                            <w:top w:val="none" w:sz="0" w:space="0" w:color="auto"/>
                            <w:left w:val="none" w:sz="0" w:space="0" w:color="auto"/>
                            <w:bottom w:val="none" w:sz="0" w:space="0" w:color="auto"/>
                            <w:right w:val="none" w:sz="0" w:space="0" w:color="auto"/>
                          </w:divBdr>
                        </w:div>
                        <w:div w:id="1510098669">
                          <w:marLeft w:val="0"/>
                          <w:marRight w:val="0"/>
                          <w:marTop w:val="0"/>
                          <w:marBottom w:val="0"/>
                          <w:divBdr>
                            <w:top w:val="none" w:sz="0" w:space="0" w:color="auto"/>
                            <w:left w:val="none" w:sz="0" w:space="0" w:color="auto"/>
                            <w:bottom w:val="none" w:sz="0" w:space="0" w:color="auto"/>
                            <w:right w:val="none" w:sz="0" w:space="0" w:color="auto"/>
                          </w:divBdr>
                        </w:div>
                        <w:div w:id="400446878">
                          <w:marLeft w:val="0"/>
                          <w:marRight w:val="0"/>
                          <w:marTop w:val="0"/>
                          <w:marBottom w:val="0"/>
                          <w:divBdr>
                            <w:top w:val="none" w:sz="0" w:space="0" w:color="auto"/>
                            <w:left w:val="none" w:sz="0" w:space="0" w:color="auto"/>
                            <w:bottom w:val="none" w:sz="0" w:space="0" w:color="auto"/>
                            <w:right w:val="none" w:sz="0" w:space="0" w:color="auto"/>
                          </w:divBdr>
                        </w:div>
                        <w:div w:id="708652063">
                          <w:marLeft w:val="0"/>
                          <w:marRight w:val="0"/>
                          <w:marTop w:val="0"/>
                          <w:marBottom w:val="0"/>
                          <w:divBdr>
                            <w:top w:val="none" w:sz="0" w:space="0" w:color="auto"/>
                            <w:left w:val="none" w:sz="0" w:space="0" w:color="auto"/>
                            <w:bottom w:val="none" w:sz="0" w:space="0" w:color="auto"/>
                            <w:right w:val="none" w:sz="0" w:space="0" w:color="auto"/>
                          </w:divBdr>
                        </w:div>
                        <w:div w:id="710225065">
                          <w:marLeft w:val="0"/>
                          <w:marRight w:val="0"/>
                          <w:marTop w:val="0"/>
                          <w:marBottom w:val="0"/>
                          <w:divBdr>
                            <w:top w:val="none" w:sz="0" w:space="0" w:color="auto"/>
                            <w:left w:val="none" w:sz="0" w:space="0" w:color="auto"/>
                            <w:bottom w:val="none" w:sz="0" w:space="0" w:color="auto"/>
                            <w:right w:val="none" w:sz="0" w:space="0" w:color="auto"/>
                          </w:divBdr>
                        </w:div>
                        <w:div w:id="1642005830">
                          <w:marLeft w:val="0"/>
                          <w:marRight w:val="0"/>
                          <w:marTop w:val="0"/>
                          <w:marBottom w:val="0"/>
                          <w:divBdr>
                            <w:top w:val="none" w:sz="0" w:space="0" w:color="auto"/>
                            <w:left w:val="none" w:sz="0" w:space="0" w:color="auto"/>
                            <w:bottom w:val="none" w:sz="0" w:space="0" w:color="auto"/>
                            <w:right w:val="none" w:sz="0" w:space="0" w:color="auto"/>
                          </w:divBdr>
                        </w:div>
                        <w:div w:id="1250772216">
                          <w:marLeft w:val="0"/>
                          <w:marRight w:val="0"/>
                          <w:marTop w:val="0"/>
                          <w:marBottom w:val="0"/>
                          <w:divBdr>
                            <w:top w:val="none" w:sz="0" w:space="0" w:color="auto"/>
                            <w:left w:val="none" w:sz="0" w:space="0" w:color="auto"/>
                            <w:bottom w:val="none" w:sz="0" w:space="0" w:color="auto"/>
                            <w:right w:val="none" w:sz="0" w:space="0" w:color="auto"/>
                          </w:divBdr>
                        </w:div>
                        <w:div w:id="2066442550">
                          <w:marLeft w:val="0"/>
                          <w:marRight w:val="0"/>
                          <w:marTop w:val="0"/>
                          <w:marBottom w:val="0"/>
                          <w:divBdr>
                            <w:top w:val="none" w:sz="0" w:space="0" w:color="auto"/>
                            <w:left w:val="none" w:sz="0" w:space="0" w:color="auto"/>
                            <w:bottom w:val="none" w:sz="0" w:space="0" w:color="auto"/>
                            <w:right w:val="none" w:sz="0" w:space="0" w:color="auto"/>
                          </w:divBdr>
                        </w:div>
                        <w:div w:id="1469782551">
                          <w:marLeft w:val="0"/>
                          <w:marRight w:val="0"/>
                          <w:marTop w:val="0"/>
                          <w:marBottom w:val="0"/>
                          <w:divBdr>
                            <w:top w:val="none" w:sz="0" w:space="0" w:color="auto"/>
                            <w:left w:val="none" w:sz="0" w:space="0" w:color="auto"/>
                            <w:bottom w:val="none" w:sz="0" w:space="0" w:color="auto"/>
                            <w:right w:val="none" w:sz="0" w:space="0" w:color="auto"/>
                          </w:divBdr>
                        </w:div>
                        <w:div w:id="1720013518">
                          <w:marLeft w:val="0"/>
                          <w:marRight w:val="0"/>
                          <w:marTop w:val="0"/>
                          <w:marBottom w:val="0"/>
                          <w:divBdr>
                            <w:top w:val="none" w:sz="0" w:space="0" w:color="auto"/>
                            <w:left w:val="none" w:sz="0" w:space="0" w:color="auto"/>
                            <w:bottom w:val="none" w:sz="0" w:space="0" w:color="auto"/>
                            <w:right w:val="none" w:sz="0" w:space="0" w:color="auto"/>
                          </w:divBdr>
                        </w:div>
                        <w:div w:id="1142042869">
                          <w:marLeft w:val="0"/>
                          <w:marRight w:val="0"/>
                          <w:marTop w:val="0"/>
                          <w:marBottom w:val="0"/>
                          <w:divBdr>
                            <w:top w:val="none" w:sz="0" w:space="0" w:color="auto"/>
                            <w:left w:val="none" w:sz="0" w:space="0" w:color="auto"/>
                            <w:bottom w:val="none" w:sz="0" w:space="0" w:color="auto"/>
                            <w:right w:val="none" w:sz="0" w:space="0" w:color="auto"/>
                          </w:divBdr>
                        </w:div>
                        <w:div w:id="1018115614">
                          <w:marLeft w:val="0"/>
                          <w:marRight w:val="0"/>
                          <w:marTop w:val="0"/>
                          <w:marBottom w:val="0"/>
                          <w:divBdr>
                            <w:top w:val="none" w:sz="0" w:space="0" w:color="auto"/>
                            <w:left w:val="none" w:sz="0" w:space="0" w:color="auto"/>
                            <w:bottom w:val="none" w:sz="0" w:space="0" w:color="auto"/>
                            <w:right w:val="none" w:sz="0" w:space="0" w:color="auto"/>
                          </w:divBdr>
                        </w:div>
                        <w:div w:id="1028409127">
                          <w:marLeft w:val="0"/>
                          <w:marRight w:val="0"/>
                          <w:marTop w:val="0"/>
                          <w:marBottom w:val="0"/>
                          <w:divBdr>
                            <w:top w:val="none" w:sz="0" w:space="0" w:color="auto"/>
                            <w:left w:val="none" w:sz="0" w:space="0" w:color="auto"/>
                            <w:bottom w:val="none" w:sz="0" w:space="0" w:color="auto"/>
                            <w:right w:val="none" w:sz="0" w:space="0" w:color="auto"/>
                          </w:divBdr>
                        </w:div>
                        <w:div w:id="1242326391">
                          <w:marLeft w:val="0"/>
                          <w:marRight w:val="0"/>
                          <w:marTop w:val="0"/>
                          <w:marBottom w:val="0"/>
                          <w:divBdr>
                            <w:top w:val="none" w:sz="0" w:space="0" w:color="auto"/>
                            <w:left w:val="none" w:sz="0" w:space="0" w:color="auto"/>
                            <w:bottom w:val="none" w:sz="0" w:space="0" w:color="auto"/>
                            <w:right w:val="none" w:sz="0" w:space="0" w:color="auto"/>
                          </w:divBdr>
                        </w:div>
                        <w:div w:id="1064714576">
                          <w:marLeft w:val="0"/>
                          <w:marRight w:val="0"/>
                          <w:marTop w:val="0"/>
                          <w:marBottom w:val="0"/>
                          <w:divBdr>
                            <w:top w:val="none" w:sz="0" w:space="0" w:color="auto"/>
                            <w:left w:val="none" w:sz="0" w:space="0" w:color="auto"/>
                            <w:bottom w:val="none" w:sz="0" w:space="0" w:color="auto"/>
                            <w:right w:val="none" w:sz="0" w:space="0" w:color="auto"/>
                          </w:divBdr>
                        </w:div>
                        <w:div w:id="991103785">
                          <w:marLeft w:val="0"/>
                          <w:marRight w:val="0"/>
                          <w:marTop w:val="0"/>
                          <w:marBottom w:val="0"/>
                          <w:divBdr>
                            <w:top w:val="none" w:sz="0" w:space="0" w:color="auto"/>
                            <w:left w:val="none" w:sz="0" w:space="0" w:color="auto"/>
                            <w:bottom w:val="none" w:sz="0" w:space="0" w:color="auto"/>
                            <w:right w:val="none" w:sz="0" w:space="0" w:color="auto"/>
                          </w:divBdr>
                        </w:div>
                        <w:div w:id="531580569">
                          <w:marLeft w:val="0"/>
                          <w:marRight w:val="0"/>
                          <w:marTop w:val="0"/>
                          <w:marBottom w:val="0"/>
                          <w:divBdr>
                            <w:top w:val="none" w:sz="0" w:space="0" w:color="auto"/>
                            <w:left w:val="none" w:sz="0" w:space="0" w:color="auto"/>
                            <w:bottom w:val="none" w:sz="0" w:space="0" w:color="auto"/>
                            <w:right w:val="none" w:sz="0" w:space="0" w:color="auto"/>
                          </w:divBdr>
                        </w:div>
                        <w:div w:id="1758600977">
                          <w:marLeft w:val="0"/>
                          <w:marRight w:val="0"/>
                          <w:marTop w:val="0"/>
                          <w:marBottom w:val="0"/>
                          <w:divBdr>
                            <w:top w:val="none" w:sz="0" w:space="0" w:color="auto"/>
                            <w:left w:val="none" w:sz="0" w:space="0" w:color="auto"/>
                            <w:bottom w:val="none" w:sz="0" w:space="0" w:color="auto"/>
                            <w:right w:val="none" w:sz="0" w:space="0" w:color="auto"/>
                          </w:divBdr>
                        </w:div>
                        <w:div w:id="1418677380">
                          <w:marLeft w:val="0"/>
                          <w:marRight w:val="0"/>
                          <w:marTop w:val="0"/>
                          <w:marBottom w:val="0"/>
                          <w:divBdr>
                            <w:top w:val="none" w:sz="0" w:space="0" w:color="auto"/>
                            <w:left w:val="none" w:sz="0" w:space="0" w:color="auto"/>
                            <w:bottom w:val="none" w:sz="0" w:space="0" w:color="auto"/>
                            <w:right w:val="none" w:sz="0" w:space="0" w:color="auto"/>
                          </w:divBdr>
                        </w:div>
                        <w:div w:id="209342605">
                          <w:marLeft w:val="0"/>
                          <w:marRight w:val="0"/>
                          <w:marTop w:val="0"/>
                          <w:marBottom w:val="0"/>
                          <w:divBdr>
                            <w:top w:val="none" w:sz="0" w:space="0" w:color="auto"/>
                            <w:left w:val="none" w:sz="0" w:space="0" w:color="auto"/>
                            <w:bottom w:val="none" w:sz="0" w:space="0" w:color="auto"/>
                            <w:right w:val="none" w:sz="0" w:space="0" w:color="auto"/>
                          </w:divBdr>
                        </w:div>
                        <w:div w:id="1364598378">
                          <w:marLeft w:val="0"/>
                          <w:marRight w:val="0"/>
                          <w:marTop w:val="0"/>
                          <w:marBottom w:val="0"/>
                          <w:divBdr>
                            <w:top w:val="none" w:sz="0" w:space="0" w:color="auto"/>
                            <w:left w:val="none" w:sz="0" w:space="0" w:color="auto"/>
                            <w:bottom w:val="none" w:sz="0" w:space="0" w:color="auto"/>
                            <w:right w:val="none" w:sz="0" w:space="0" w:color="auto"/>
                          </w:divBdr>
                        </w:div>
                        <w:div w:id="1298951871">
                          <w:marLeft w:val="0"/>
                          <w:marRight w:val="0"/>
                          <w:marTop w:val="0"/>
                          <w:marBottom w:val="0"/>
                          <w:divBdr>
                            <w:top w:val="none" w:sz="0" w:space="0" w:color="auto"/>
                            <w:left w:val="none" w:sz="0" w:space="0" w:color="auto"/>
                            <w:bottom w:val="none" w:sz="0" w:space="0" w:color="auto"/>
                            <w:right w:val="none" w:sz="0" w:space="0" w:color="auto"/>
                          </w:divBdr>
                        </w:div>
                        <w:div w:id="1213469360">
                          <w:marLeft w:val="0"/>
                          <w:marRight w:val="0"/>
                          <w:marTop w:val="0"/>
                          <w:marBottom w:val="0"/>
                          <w:divBdr>
                            <w:top w:val="none" w:sz="0" w:space="0" w:color="auto"/>
                            <w:left w:val="none" w:sz="0" w:space="0" w:color="auto"/>
                            <w:bottom w:val="none" w:sz="0" w:space="0" w:color="auto"/>
                            <w:right w:val="none" w:sz="0" w:space="0" w:color="auto"/>
                          </w:divBdr>
                        </w:div>
                        <w:div w:id="1816605745">
                          <w:marLeft w:val="0"/>
                          <w:marRight w:val="0"/>
                          <w:marTop w:val="0"/>
                          <w:marBottom w:val="0"/>
                          <w:divBdr>
                            <w:top w:val="none" w:sz="0" w:space="0" w:color="auto"/>
                            <w:left w:val="none" w:sz="0" w:space="0" w:color="auto"/>
                            <w:bottom w:val="none" w:sz="0" w:space="0" w:color="auto"/>
                            <w:right w:val="none" w:sz="0" w:space="0" w:color="auto"/>
                          </w:divBdr>
                        </w:div>
                        <w:div w:id="1652756539">
                          <w:marLeft w:val="0"/>
                          <w:marRight w:val="0"/>
                          <w:marTop w:val="0"/>
                          <w:marBottom w:val="0"/>
                          <w:divBdr>
                            <w:top w:val="none" w:sz="0" w:space="0" w:color="auto"/>
                            <w:left w:val="none" w:sz="0" w:space="0" w:color="auto"/>
                            <w:bottom w:val="none" w:sz="0" w:space="0" w:color="auto"/>
                            <w:right w:val="none" w:sz="0" w:space="0" w:color="auto"/>
                          </w:divBdr>
                        </w:div>
                        <w:div w:id="585069975">
                          <w:marLeft w:val="0"/>
                          <w:marRight w:val="0"/>
                          <w:marTop w:val="0"/>
                          <w:marBottom w:val="0"/>
                          <w:divBdr>
                            <w:top w:val="none" w:sz="0" w:space="0" w:color="auto"/>
                            <w:left w:val="none" w:sz="0" w:space="0" w:color="auto"/>
                            <w:bottom w:val="none" w:sz="0" w:space="0" w:color="auto"/>
                            <w:right w:val="none" w:sz="0" w:space="0" w:color="auto"/>
                          </w:divBdr>
                        </w:div>
                        <w:div w:id="1101876653">
                          <w:marLeft w:val="0"/>
                          <w:marRight w:val="0"/>
                          <w:marTop w:val="0"/>
                          <w:marBottom w:val="0"/>
                          <w:divBdr>
                            <w:top w:val="none" w:sz="0" w:space="0" w:color="auto"/>
                            <w:left w:val="none" w:sz="0" w:space="0" w:color="auto"/>
                            <w:bottom w:val="none" w:sz="0" w:space="0" w:color="auto"/>
                            <w:right w:val="none" w:sz="0" w:space="0" w:color="auto"/>
                          </w:divBdr>
                        </w:div>
                        <w:div w:id="71893328">
                          <w:marLeft w:val="0"/>
                          <w:marRight w:val="0"/>
                          <w:marTop w:val="0"/>
                          <w:marBottom w:val="0"/>
                          <w:divBdr>
                            <w:top w:val="none" w:sz="0" w:space="0" w:color="auto"/>
                            <w:left w:val="none" w:sz="0" w:space="0" w:color="auto"/>
                            <w:bottom w:val="none" w:sz="0" w:space="0" w:color="auto"/>
                            <w:right w:val="none" w:sz="0" w:space="0" w:color="auto"/>
                          </w:divBdr>
                        </w:div>
                        <w:div w:id="1946427435">
                          <w:marLeft w:val="0"/>
                          <w:marRight w:val="0"/>
                          <w:marTop w:val="0"/>
                          <w:marBottom w:val="0"/>
                          <w:divBdr>
                            <w:top w:val="none" w:sz="0" w:space="0" w:color="auto"/>
                            <w:left w:val="none" w:sz="0" w:space="0" w:color="auto"/>
                            <w:bottom w:val="none" w:sz="0" w:space="0" w:color="auto"/>
                            <w:right w:val="none" w:sz="0" w:space="0" w:color="auto"/>
                          </w:divBdr>
                        </w:div>
                        <w:div w:id="761225510">
                          <w:marLeft w:val="0"/>
                          <w:marRight w:val="0"/>
                          <w:marTop w:val="0"/>
                          <w:marBottom w:val="0"/>
                          <w:divBdr>
                            <w:top w:val="none" w:sz="0" w:space="0" w:color="auto"/>
                            <w:left w:val="none" w:sz="0" w:space="0" w:color="auto"/>
                            <w:bottom w:val="none" w:sz="0" w:space="0" w:color="auto"/>
                            <w:right w:val="none" w:sz="0" w:space="0" w:color="auto"/>
                          </w:divBdr>
                        </w:div>
                        <w:div w:id="470247017">
                          <w:marLeft w:val="0"/>
                          <w:marRight w:val="0"/>
                          <w:marTop w:val="0"/>
                          <w:marBottom w:val="0"/>
                          <w:divBdr>
                            <w:top w:val="none" w:sz="0" w:space="0" w:color="auto"/>
                            <w:left w:val="none" w:sz="0" w:space="0" w:color="auto"/>
                            <w:bottom w:val="none" w:sz="0" w:space="0" w:color="auto"/>
                            <w:right w:val="none" w:sz="0" w:space="0" w:color="auto"/>
                          </w:divBdr>
                        </w:div>
                        <w:div w:id="1817454829">
                          <w:marLeft w:val="0"/>
                          <w:marRight w:val="0"/>
                          <w:marTop w:val="0"/>
                          <w:marBottom w:val="0"/>
                          <w:divBdr>
                            <w:top w:val="none" w:sz="0" w:space="0" w:color="auto"/>
                            <w:left w:val="none" w:sz="0" w:space="0" w:color="auto"/>
                            <w:bottom w:val="none" w:sz="0" w:space="0" w:color="auto"/>
                            <w:right w:val="none" w:sz="0" w:space="0" w:color="auto"/>
                          </w:divBdr>
                        </w:div>
                        <w:div w:id="511844068">
                          <w:marLeft w:val="0"/>
                          <w:marRight w:val="0"/>
                          <w:marTop w:val="0"/>
                          <w:marBottom w:val="0"/>
                          <w:divBdr>
                            <w:top w:val="none" w:sz="0" w:space="0" w:color="auto"/>
                            <w:left w:val="none" w:sz="0" w:space="0" w:color="auto"/>
                            <w:bottom w:val="none" w:sz="0" w:space="0" w:color="auto"/>
                            <w:right w:val="none" w:sz="0" w:space="0" w:color="auto"/>
                          </w:divBdr>
                        </w:div>
                        <w:div w:id="708578166">
                          <w:marLeft w:val="0"/>
                          <w:marRight w:val="0"/>
                          <w:marTop w:val="0"/>
                          <w:marBottom w:val="0"/>
                          <w:divBdr>
                            <w:top w:val="none" w:sz="0" w:space="0" w:color="auto"/>
                            <w:left w:val="none" w:sz="0" w:space="0" w:color="auto"/>
                            <w:bottom w:val="none" w:sz="0" w:space="0" w:color="auto"/>
                            <w:right w:val="none" w:sz="0" w:space="0" w:color="auto"/>
                          </w:divBdr>
                        </w:div>
                        <w:div w:id="1107314287">
                          <w:marLeft w:val="0"/>
                          <w:marRight w:val="0"/>
                          <w:marTop w:val="0"/>
                          <w:marBottom w:val="0"/>
                          <w:divBdr>
                            <w:top w:val="none" w:sz="0" w:space="0" w:color="auto"/>
                            <w:left w:val="none" w:sz="0" w:space="0" w:color="auto"/>
                            <w:bottom w:val="none" w:sz="0" w:space="0" w:color="auto"/>
                            <w:right w:val="none" w:sz="0" w:space="0" w:color="auto"/>
                          </w:divBdr>
                        </w:div>
                        <w:div w:id="488861702">
                          <w:marLeft w:val="0"/>
                          <w:marRight w:val="0"/>
                          <w:marTop w:val="0"/>
                          <w:marBottom w:val="0"/>
                          <w:divBdr>
                            <w:top w:val="none" w:sz="0" w:space="0" w:color="auto"/>
                            <w:left w:val="none" w:sz="0" w:space="0" w:color="auto"/>
                            <w:bottom w:val="none" w:sz="0" w:space="0" w:color="auto"/>
                            <w:right w:val="none" w:sz="0" w:space="0" w:color="auto"/>
                          </w:divBdr>
                        </w:div>
                        <w:div w:id="1160147833">
                          <w:marLeft w:val="0"/>
                          <w:marRight w:val="0"/>
                          <w:marTop w:val="0"/>
                          <w:marBottom w:val="0"/>
                          <w:divBdr>
                            <w:top w:val="none" w:sz="0" w:space="0" w:color="auto"/>
                            <w:left w:val="none" w:sz="0" w:space="0" w:color="auto"/>
                            <w:bottom w:val="none" w:sz="0" w:space="0" w:color="auto"/>
                            <w:right w:val="none" w:sz="0" w:space="0" w:color="auto"/>
                          </w:divBdr>
                        </w:div>
                        <w:div w:id="575868684">
                          <w:marLeft w:val="0"/>
                          <w:marRight w:val="0"/>
                          <w:marTop w:val="0"/>
                          <w:marBottom w:val="0"/>
                          <w:divBdr>
                            <w:top w:val="none" w:sz="0" w:space="0" w:color="auto"/>
                            <w:left w:val="none" w:sz="0" w:space="0" w:color="auto"/>
                            <w:bottom w:val="none" w:sz="0" w:space="0" w:color="auto"/>
                            <w:right w:val="none" w:sz="0" w:space="0" w:color="auto"/>
                          </w:divBdr>
                        </w:div>
                        <w:div w:id="1134712489">
                          <w:marLeft w:val="0"/>
                          <w:marRight w:val="0"/>
                          <w:marTop w:val="0"/>
                          <w:marBottom w:val="0"/>
                          <w:divBdr>
                            <w:top w:val="none" w:sz="0" w:space="0" w:color="auto"/>
                            <w:left w:val="none" w:sz="0" w:space="0" w:color="auto"/>
                            <w:bottom w:val="none" w:sz="0" w:space="0" w:color="auto"/>
                            <w:right w:val="none" w:sz="0" w:space="0" w:color="auto"/>
                          </w:divBdr>
                        </w:div>
                        <w:div w:id="860044454">
                          <w:marLeft w:val="0"/>
                          <w:marRight w:val="0"/>
                          <w:marTop w:val="0"/>
                          <w:marBottom w:val="0"/>
                          <w:divBdr>
                            <w:top w:val="none" w:sz="0" w:space="0" w:color="auto"/>
                            <w:left w:val="none" w:sz="0" w:space="0" w:color="auto"/>
                            <w:bottom w:val="none" w:sz="0" w:space="0" w:color="auto"/>
                            <w:right w:val="none" w:sz="0" w:space="0" w:color="auto"/>
                          </w:divBdr>
                        </w:div>
                        <w:div w:id="1451046058">
                          <w:marLeft w:val="0"/>
                          <w:marRight w:val="0"/>
                          <w:marTop w:val="0"/>
                          <w:marBottom w:val="0"/>
                          <w:divBdr>
                            <w:top w:val="none" w:sz="0" w:space="0" w:color="auto"/>
                            <w:left w:val="none" w:sz="0" w:space="0" w:color="auto"/>
                            <w:bottom w:val="none" w:sz="0" w:space="0" w:color="auto"/>
                            <w:right w:val="none" w:sz="0" w:space="0" w:color="auto"/>
                          </w:divBdr>
                        </w:div>
                        <w:div w:id="1887252960">
                          <w:marLeft w:val="0"/>
                          <w:marRight w:val="0"/>
                          <w:marTop w:val="0"/>
                          <w:marBottom w:val="0"/>
                          <w:divBdr>
                            <w:top w:val="none" w:sz="0" w:space="0" w:color="auto"/>
                            <w:left w:val="none" w:sz="0" w:space="0" w:color="auto"/>
                            <w:bottom w:val="none" w:sz="0" w:space="0" w:color="auto"/>
                            <w:right w:val="none" w:sz="0" w:space="0" w:color="auto"/>
                          </w:divBdr>
                        </w:div>
                        <w:div w:id="1975788580">
                          <w:marLeft w:val="0"/>
                          <w:marRight w:val="0"/>
                          <w:marTop w:val="0"/>
                          <w:marBottom w:val="0"/>
                          <w:divBdr>
                            <w:top w:val="none" w:sz="0" w:space="0" w:color="auto"/>
                            <w:left w:val="none" w:sz="0" w:space="0" w:color="auto"/>
                            <w:bottom w:val="none" w:sz="0" w:space="0" w:color="auto"/>
                            <w:right w:val="none" w:sz="0" w:space="0" w:color="auto"/>
                          </w:divBdr>
                        </w:div>
                        <w:div w:id="35858702">
                          <w:marLeft w:val="0"/>
                          <w:marRight w:val="0"/>
                          <w:marTop w:val="0"/>
                          <w:marBottom w:val="0"/>
                          <w:divBdr>
                            <w:top w:val="none" w:sz="0" w:space="0" w:color="auto"/>
                            <w:left w:val="none" w:sz="0" w:space="0" w:color="auto"/>
                            <w:bottom w:val="none" w:sz="0" w:space="0" w:color="auto"/>
                            <w:right w:val="none" w:sz="0" w:space="0" w:color="auto"/>
                          </w:divBdr>
                        </w:div>
                        <w:div w:id="157574862">
                          <w:marLeft w:val="0"/>
                          <w:marRight w:val="0"/>
                          <w:marTop w:val="0"/>
                          <w:marBottom w:val="0"/>
                          <w:divBdr>
                            <w:top w:val="none" w:sz="0" w:space="0" w:color="auto"/>
                            <w:left w:val="none" w:sz="0" w:space="0" w:color="auto"/>
                            <w:bottom w:val="none" w:sz="0" w:space="0" w:color="auto"/>
                            <w:right w:val="none" w:sz="0" w:space="0" w:color="auto"/>
                          </w:divBdr>
                        </w:div>
                        <w:div w:id="435255430">
                          <w:marLeft w:val="0"/>
                          <w:marRight w:val="0"/>
                          <w:marTop w:val="0"/>
                          <w:marBottom w:val="0"/>
                          <w:divBdr>
                            <w:top w:val="none" w:sz="0" w:space="0" w:color="auto"/>
                            <w:left w:val="none" w:sz="0" w:space="0" w:color="auto"/>
                            <w:bottom w:val="none" w:sz="0" w:space="0" w:color="auto"/>
                            <w:right w:val="none" w:sz="0" w:space="0" w:color="auto"/>
                          </w:divBdr>
                        </w:div>
                        <w:div w:id="1690175378">
                          <w:marLeft w:val="0"/>
                          <w:marRight w:val="0"/>
                          <w:marTop w:val="0"/>
                          <w:marBottom w:val="0"/>
                          <w:divBdr>
                            <w:top w:val="none" w:sz="0" w:space="0" w:color="auto"/>
                            <w:left w:val="none" w:sz="0" w:space="0" w:color="auto"/>
                            <w:bottom w:val="none" w:sz="0" w:space="0" w:color="auto"/>
                            <w:right w:val="none" w:sz="0" w:space="0" w:color="auto"/>
                          </w:divBdr>
                        </w:div>
                        <w:div w:id="20113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java-net-datagramsocket-class-jav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15</Pages>
  <Words>3664</Words>
  <Characters>20890</Characters>
  <Application>Microsoft Office Word</Application>
  <DocSecurity>0</DocSecurity>
  <Lines>174</Lines>
  <Paragraphs>49</Paragraphs>
  <ScaleCrop>false</ScaleCrop>
  <Company/>
  <LinksUpToDate>false</LinksUpToDate>
  <CharactersWithSpaces>24505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dc:creator>
  <cp:lastModifiedBy>ex</cp:lastModifiedBy>
  <cp:revision>36</cp:revision>
  <dcterms:created xsi:type="dcterms:W3CDTF">2019-04-04T05:09:00Z</dcterms:created>
  <dcterms:modified xsi:type="dcterms:W3CDTF">2019-04-09T10:53:00Z</dcterms:modified>
</cp:coreProperties>
</file>